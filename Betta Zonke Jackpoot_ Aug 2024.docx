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E1940D" w14:textId="77777777" w:rsidR="001A6039" w:rsidRPr="002F33FD" w:rsidRDefault="001A6039" w:rsidP="001A6039">
      <w:pPr>
        <w:rPr>
          <w:b/>
          <w:bCs/>
        </w:rPr>
      </w:pPr>
      <w:r w:rsidRPr="002F33FD">
        <w:rPr>
          <w:b/>
          <w:bCs/>
        </w:rPr>
        <w:t>PLEASE ENSURE ALL CONTENT IS ALIGNED ON THE WEBSITE AND IT LOOKS AESTHETICALLY PLEASING.</w:t>
      </w:r>
    </w:p>
    <w:p w14:paraId="31F994FC" w14:textId="77777777" w:rsidR="001A6039" w:rsidRPr="002F33FD" w:rsidRDefault="001A6039" w:rsidP="001A6039">
      <w:pPr>
        <w:rPr>
          <w:b/>
          <w:bCs/>
        </w:rPr>
      </w:pPr>
    </w:p>
    <w:p w14:paraId="4ED54E5B" w14:textId="77777777" w:rsidR="001A6039" w:rsidRPr="002F33FD" w:rsidRDefault="001A6039" w:rsidP="001A6039">
      <w:pPr>
        <w:rPr>
          <w:b/>
          <w:bCs/>
        </w:rPr>
      </w:pPr>
      <w:r w:rsidRPr="009F3806">
        <w:rPr>
          <w:b/>
          <w:bCs/>
          <w:highlight w:val="green"/>
        </w:rPr>
        <w:t>PROMO PAGE SET UP:</w:t>
      </w:r>
      <w:r w:rsidRPr="002F33FD">
        <w:rPr>
          <w:b/>
          <w:bCs/>
        </w:rPr>
        <w:t xml:space="preserve"> </w:t>
      </w:r>
    </w:p>
    <w:p w14:paraId="682BC57C" w14:textId="77777777" w:rsidR="001A6039" w:rsidRPr="002F33FD" w:rsidRDefault="001A6039" w:rsidP="001A6039"/>
    <w:p w14:paraId="72440A60" w14:textId="77777777" w:rsidR="001A6039" w:rsidRPr="009F3806" w:rsidRDefault="001A6039" w:rsidP="001A6039">
      <w:pPr>
        <w:pStyle w:val="NoSpacing"/>
        <w:numPr>
          <w:ilvl w:val="0"/>
          <w:numId w:val="33"/>
        </w:numPr>
        <w:spacing w:line="276" w:lineRule="auto"/>
      </w:pPr>
      <w:r w:rsidRPr="009F3806">
        <w:t>Remove Promo thumbnail image from “Coming soon” and move into featuring now.</w:t>
      </w:r>
    </w:p>
    <w:p w14:paraId="374EE708" w14:textId="015AF48A" w:rsidR="001A6039" w:rsidRPr="009F3806" w:rsidRDefault="001A6039" w:rsidP="001A6039">
      <w:pPr>
        <w:pStyle w:val="NoSpacing"/>
        <w:numPr>
          <w:ilvl w:val="0"/>
          <w:numId w:val="33"/>
        </w:numPr>
        <w:spacing w:line="276" w:lineRule="auto"/>
      </w:pPr>
      <w:r w:rsidRPr="009F3806">
        <w:t xml:space="preserve">Promo Name: </w:t>
      </w:r>
      <w:r w:rsidR="00BA49ED">
        <w:t>BETTA ZONKE JACKPOT</w:t>
      </w:r>
    </w:p>
    <w:p w14:paraId="6901F5F2" w14:textId="624A8C5A" w:rsidR="001A6039" w:rsidRPr="009F3806" w:rsidRDefault="001A6039" w:rsidP="001A6039">
      <w:pPr>
        <w:pStyle w:val="NoSpacing"/>
        <w:numPr>
          <w:ilvl w:val="0"/>
          <w:numId w:val="33"/>
        </w:numPr>
        <w:spacing w:line="276" w:lineRule="auto"/>
      </w:pPr>
      <w:r w:rsidRPr="009F3806">
        <w:t xml:space="preserve">Header + subtext: </w:t>
      </w:r>
      <w:r w:rsidR="00BA49ED">
        <w:t>WIN</w:t>
      </w:r>
      <w:r>
        <w:t xml:space="preserve"> your share of Free Spins!</w:t>
      </w:r>
    </w:p>
    <w:p w14:paraId="0B452F2A" w14:textId="77777777" w:rsidR="001A6039" w:rsidRPr="002F33FD" w:rsidRDefault="001A6039" w:rsidP="001A6039">
      <w:pPr>
        <w:spacing w:line="360" w:lineRule="auto"/>
      </w:pPr>
    </w:p>
    <w:p w14:paraId="782F2776" w14:textId="77777777" w:rsidR="001A6039" w:rsidRPr="002F33FD" w:rsidRDefault="001A6039" w:rsidP="001A6039">
      <w:pPr>
        <w:rPr>
          <w:b/>
          <w:bCs/>
        </w:rPr>
      </w:pPr>
      <w:r w:rsidRPr="002F33FD">
        <w:rPr>
          <w:b/>
          <w:bCs/>
          <w:highlight w:val="green"/>
        </w:rPr>
        <w:t>CLICK VIEW MORE BUTTON:</w:t>
      </w:r>
      <w:r w:rsidRPr="002F33FD">
        <w:rPr>
          <w:b/>
          <w:bCs/>
        </w:rPr>
        <w:t xml:space="preserve"> </w:t>
      </w:r>
    </w:p>
    <w:p w14:paraId="4409C577" w14:textId="77777777" w:rsidR="001A6039" w:rsidRPr="002F33FD" w:rsidRDefault="001A6039" w:rsidP="001A6039"/>
    <w:p w14:paraId="45E939C7" w14:textId="77777777" w:rsidR="001A6039" w:rsidRPr="002F33FD" w:rsidRDefault="001A6039" w:rsidP="001A6039">
      <w:pPr>
        <w:pStyle w:val="ListParagraph"/>
        <w:numPr>
          <w:ilvl w:val="0"/>
          <w:numId w:val="2"/>
        </w:numPr>
      </w:pPr>
      <w:r w:rsidRPr="002F33FD">
        <w:t>Add in image. Thumbnail 2 (new size)</w:t>
      </w:r>
    </w:p>
    <w:p w14:paraId="1F5A4F14" w14:textId="77777777" w:rsidR="001A6039" w:rsidRPr="002F33FD" w:rsidRDefault="001A6039" w:rsidP="001A6039">
      <w:pPr>
        <w:pStyle w:val="ListParagraph"/>
        <w:numPr>
          <w:ilvl w:val="0"/>
          <w:numId w:val="2"/>
        </w:numPr>
      </w:pPr>
      <w:r w:rsidRPr="002F33FD">
        <w:t xml:space="preserve">No need for </w:t>
      </w:r>
      <w:r>
        <w:t>any subtext</w:t>
      </w:r>
      <w:r w:rsidRPr="002F33FD">
        <w:t xml:space="preserve"> under thumbnail</w:t>
      </w:r>
    </w:p>
    <w:p w14:paraId="66986630" w14:textId="77777777" w:rsidR="001A6039" w:rsidRDefault="001A6039" w:rsidP="001A6039">
      <w:pPr>
        <w:pStyle w:val="NoSpacing"/>
        <w:spacing w:line="276" w:lineRule="auto"/>
        <w:rPr>
          <w:b/>
          <w:bCs/>
        </w:rPr>
      </w:pPr>
    </w:p>
    <w:p w14:paraId="7D1DF0F5" w14:textId="1E913434" w:rsidR="00EB0467" w:rsidRDefault="00EB0467" w:rsidP="001A6039">
      <w:r w:rsidRPr="001A6039">
        <w:rPr>
          <w:b/>
          <w:bCs/>
        </w:rPr>
        <w:t>BUTTONS: Deposit</w:t>
      </w:r>
      <w:r>
        <w:t xml:space="preserve">| </w:t>
      </w:r>
      <w:r w:rsidRPr="001A6039">
        <w:rPr>
          <w:b/>
          <w:bCs/>
        </w:rPr>
        <w:t>Play Now</w:t>
      </w:r>
      <w:r>
        <w:t xml:space="preserve"> (hyperlink to </w:t>
      </w:r>
      <w:r w:rsidR="004F23BD">
        <w:t>Slots lobby</w:t>
      </w:r>
      <w:r>
        <w:t>)</w:t>
      </w:r>
    </w:p>
    <w:p w14:paraId="4239826F" w14:textId="77777777" w:rsidR="00EB0467" w:rsidRPr="00EA0C30" w:rsidRDefault="00EB0467" w:rsidP="00EA0C30">
      <w:pPr>
        <w:rPr>
          <w:b/>
          <w:bCs/>
        </w:rPr>
      </w:pPr>
    </w:p>
    <w:p w14:paraId="334DBBA3" w14:textId="77777777" w:rsidR="00EB0467" w:rsidRDefault="00EB0467" w:rsidP="00EB0467">
      <w:pPr>
        <w:pStyle w:val="ListParagraph"/>
      </w:pPr>
    </w:p>
    <w:p w14:paraId="48241CF4" w14:textId="77777777" w:rsidR="00EB0467" w:rsidRPr="00E80481" w:rsidRDefault="00EB0467" w:rsidP="001A6039">
      <w:pPr>
        <w:pStyle w:val="NoSpacing"/>
        <w:spacing w:line="276" w:lineRule="auto"/>
        <w:rPr>
          <w:rFonts w:ascii="Calibri" w:hAnsi="Calibri" w:cs="Calibri"/>
          <w:b/>
          <w:bCs/>
        </w:rPr>
      </w:pPr>
      <w:r w:rsidRPr="00E80481">
        <w:rPr>
          <w:rFonts w:ascii="Calibri" w:hAnsi="Calibri" w:cs="Calibri"/>
          <w:b/>
          <w:bCs/>
        </w:rPr>
        <w:t xml:space="preserve">What do I Win? </w:t>
      </w:r>
    </w:p>
    <w:p w14:paraId="2C779415" w14:textId="77777777" w:rsidR="00EB0467" w:rsidRPr="00E80481" w:rsidRDefault="00EB0467" w:rsidP="001A6039">
      <w:pPr>
        <w:pStyle w:val="NoSpacing"/>
        <w:spacing w:line="276" w:lineRule="auto"/>
        <w:rPr>
          <w:rFonts w:ascii="Calibri" w:hAnsi="Calibri" w:cs="Calibri"/>
        </w:rPr>
      </w:pPr>
    </w:p>
    <w:p w14:paraId="0C24EDEB" w14:textId="7B3E5988" w:rsidR="00EB0467" w:rsidRPr="00E80481" w:rsidRDefault="00F634AA" w:rsidP="001A6039">
      <w:pPr>
        <w:pStyle w:val="NoSpacing"/>
        <w:numPr>
          <w:ilvl w:val="0"/>
          <w:numId w:val="34"/>
        </w:numPr>
        <w:spacing w:line="276" w:lineRule="auto"/>
        <w:rPr>
          <w:rFonts w:ascii="Calibri" w:hAnsi="Calibri" w:cs="Calibri"/>
        </w:rPr>
      </w:pPr>
      <w:r>
        <w:rPr>
          <w:rFonts w:ascii="Calibri" w:hAnsi="Calibri" w:cs="Calibri"/>
        </w:rPr>
        <w:t>2</w:t>
      </w:r>
      <w:r w:rsidR="004F23BD" w:rsidRPr="00E80481">
        <w:rPr>
          <w:rFonts w:ascii="Calibri" w:hAnsi="Calibri" w:cs="Calibri"/>
        </w:rPr>
        <w:t xml:space="preserve">00 Players will be chosen randomly to receive </w:t>
      </w:r>
      <w:r w:rsidR="001B7CF7">
        <w:rPr>
          <w:rFonts w:ascii="Calibri" w:hAnsi="Calibri" w:cs="Calibri"/>
        </w:rPr>
        <w:t>20</w:t>
      </w:r>
      <w:r w:rsidR="004F23BD" w:rsidRPr="00E80481">
        <w:rPr>
          <w:rFonts w:ascii="Calibri" w:hAnsi="Calibri" w:cs="Calibri"/>
        </w:rPr>
        <w:t xml:space="preserve"> FREE SPINS on</w:t>
      </w:r>
      <w:r w:rsidR="00C15C39" w:rsidRPr="00E80481">
        <w:rPr>
          <w:rFonts w:ascii="Calibri" w:hAnsi="Calibri" w:cs="Calibri"/>
        </w:rPr>
        <w:t xml:space="preserve"> the Pragmatic slot:</w:t>
      </w:r>
      <w:r w:rsidR="0049407B" w:rsidRPr="00E80481">
        <w:rPr>
          <w:rFonts w:ascii="Calibri" w:hAnsi="Calibri" w:cs="Calibri"/>
        </w:rPr>
        <w:t xml:space="preserve"> </w:t>
      </w:r>
      <w:r w:rsidR="00BA49ED">
        <w:rPr>
          <w:rFonts w:ascii="Calibri" w:hAnsi="Calibri" w:cs="Calibri"/>
        </w:rPr>
        <w:t>Mustang Gold</w:t>
      </w:r>
    </w:p>
    <w:p w14:paraId="099AE481" w14:textId="77777777" w:rsidR="001A6039" w:rsidRPr="00E80481" w:rsidRDefault="001A6039" w:rsidP="001A6039">
      <w:pPr>
        <w:pStyle w:val="NoSpacing"/>
        <w:spacing w:line="276" w:lineRule="auto"/>
        <w:ind w:left="720"/>
        <w:rPr>
          <w:rFonts w:ascii="Calibri" w:hAnsi="Calibri" w:cs="Calibri"/>
        </w:rPr>
      </w:pPr>
    </w:p>
    <w:p w14:paraId="7FC8086A" w14:textId="77777777" w:rsidR="00EB0467" w:rsidRPr="00E80481" w:rsidRDefault="00EB0467" w:rsidP="001A6039">
      <w:pPr>
        <w:pStyle w:val="NoSpacing"/>
        <w:spacing w:line="276" w:lineRule="auto"/>
        <w:rPr>
          <w:rFonts w:ascii="Calibri" w:hAnsi="Calibri" w:cs="Calibri"/>
          <w:b/>
          <w:bCs/>
        </w:rPr>
      </w:pPr>
      <w:r w:rsidRPr="00E80481">
        <w:rPr>
          <w:rFonts w:ascii="Calibri" w:hAnsi="Calibri" w:cs="Calibri"/>
          <w:b/>
          <w:bCs/>
        </w:rPr>
        <w:t xml:space="preserve">What is the Promo Duration? </w:t>
      </w:r>
    </w:p>
    <w:p w14:paraId="37F7C59E" w14:textId="77777777" w:rsidR="00EB0467" w:rsidRPr="00E80481" w:rsidRDefault="00EB0467" w:rsidP="001A6039">
      <w:pPr>
        <w:pStyle w:val="NoSpacing"/>
        <w:spacing w:line="276" w:lineRule="auto"/>
        <w:rPr>
          <w:rFonts w:ascii="Calibri" w:hAnsi="Calibri" w:cs="Calibri"/>
        </w:rPr>
      </w:pPr>
    </w:p>
    <w:p w14:paraId="0E14912D" w14:textId="6F4C6856" w:rsidR="004F23BD" w:rsidRPr="00E80481" w:rsidRDefault="001B7CF7" w:rsidP="001A6039">
      <w:pPr>
        <w:pStyle w:val="NoSpacing"/>
        <w:numPr>
          <w:ilvl w:val="0"/>
          <w:numId w:val="34"/>
        </w:numPr>
        <w:spacing w:line="276" w:lineRule="auto"/>
        <w:rPr>
          <w:rFonts w:ascii="Calibri" w:hAnsi="Calibri" w:cs="Calibri"/>
          <w:lang w:val="en-ZA" w:eastAsia="en-GB"/>
        </w:rPr>
      </w:pPr>
      <w:r>
        <w:rPr>
          <w:rFonts w:ascii="Calibri" w:hAnsi="Calibri" w:cs="Calibri"/>
        </w:rPr>
        <w:t>BETTA ZONKE JACKPOT</w:t>
      </w:r>
      <w:r w:rsidR="004F23BD" w:rsidRPr="00E80481">
        <w:rPr>
          <w:rFonts w:ascii="Calibri" w:hAnsi="Calibri" w:cs="Calibri"/>
        </w:rPr>
        <w:t xml:space="preserve"> </w:t>
      </w:r>
      <w:r w:rsidR="00EB0467" w:rsidRPr="00E80481">
        <w:rPr>
          <w:rFonts w:ascii="Calibri" w:hAnsi="Calibri" w:cs="Calibri"/>
        </w:rPr>
        <w:t xml:space="preserve">promo is applicable </w:t>
      </w:r>
      <w:r w:rsidR="004F23BD" w:rsidRPr="00E80481">
        <w:rPr>
          <w:rFonts w:ascii="Calibri" w:hAnsi="Calibri" w:cs="Calibri"/>
        </w:rPr>
        <w:t>ONLY on the following days:</w:t>
      </w:r>
      <w:r w:rsidR="00EB0467" w:rsidRPr="00E80481">
        <w:rPr>
          <w:rFonts w:ascii="Calibri" w:hAnsi="Calibri" w:cs="Calibri"/>
        </w:rPr>
        <w:t xml:space="preserve"> </w:t>
      </w:r>
    </w:p>
    <w:p w14:paraId="255C061C" w14:textId="0927BF9B" w:rsidR="00565828" w:rsidRPr="00E80481" w:rsidRDefault="00832C92" w:rsidP="001A6039">
      <w:pPr>
        <w:pStyle w:val="NoSpacing"/>
        <w:numPr>
          <w:ilvl w:val="0"/>
          <w:numId w:val="34"/>
        </w:numPr>
        <w:spacing w:line="276" w:lineRule="auto"/>
        <w:rPr>
          <w:rFonts w:ascii="Calibri" w:hAnsi="Calibri" w:cs="Calibri"/>
          <w:lang w:val="en-ZA" w:eastAsia="en-GB"/>
        </w:rPr>
      </w:pPr>
      <w:r>
        <w:rPr>
          <w:rFonts w:ascii="Calibri" w:hAnsi="Calibri" w:cs="Calibri"/>
          <w:lang w:val="en-ZA" w:eastAsia="en-GB"/>
        </w:rPr>
        <w:t>0</w:t>
      </w:r>
      <w:r w:rsidR="001B7CF7">
        <w:rPr>
          <w:rFonts w:ascii="Calibri" w:hAnsi="Calibri" w:cs="Calibri"/>
          <w:lang w:val="en-ZA" w:eastAsia="en-GB"/>
        </w:rPr>
        <w:t>2 August</w:t>
      </w:r>
    </w:p>
    <w:p w14:paraId="049C8C6B" w14:textId="1D814BD5" w:rsidR="004F23BD" w:rsidRPr="00E80481" w:rsidRDefault="00160D95" w:rsidP="001A6039">
      <w:pPr>
        <w:pStyle w:val="NoSpacing"/>
        <w:numPr>
          <w:ilvl w:val="0"/>
          <w:numId w:val="34"/>
        </w:numPr>
        <w:spacing w:line="276" w:lineRule="auto"/>
        <w:rPr>
          <w:rFonts w:ascii="Calibri" w:hAnsi="Calibri" w:cs="Calibri"/>
          <w:lang w:val="en-ZA" w:eastAsia="en-GB"/>
        </w:rPr>
      </w:pPr>
      <w:r>
        <w:rPr>
          <w:rFonts w:ascii="Calibri" w:hAnsi="Calibri" w:cs="Calibri"/>
          <w:lang w:val="en-ZA" w:eastAsia="en-GB"/>
        </w:rPr>
        <w:t>07 August</w:t>
      </w:r>
    </w:p>
    <w:p w14:paraId="1BBE6AA0" w14:textId="78F7A083" w:rsidR="00565828" w:rsidRDefault="00160D95" w:rsidP="001A6039">
      <w:pPr>
        <w:pStyle w:val="NoSpacing"/>
        <w:numPr>
          <w:ilvl w:val="0"/>
          <w:numId w:val="34"/>
        </w:numPr>
        <w:spacing w:line="276" w:lineRule="auto"/>
        <w:rPr>
          <w:rFonts w:ascii="Calibri" w:hAnsi="Calibri" w:cs="Calibri"/>
          <w:lang w:val="en-ZA" w:eastAsia="en-GB"/>
        </w:rPr>
      </w:pPr>
      <w:r>
        <w:rPr>
          <w:rFonts w:ascii="Calibri" w:hAnsi="Calibri" w:cs="Calibri"/>
          <w:lang w:val="en-ZA" w:eastAsia="en-GB"/>
        </w:rPr>
        <w:t>14 August</w:t>
      </w:r>
    </w:p>
    <w:p w14:paraId="25392268" w14:textId="3223A3BD" w:rsidR="00206B03" w:rsidRDefault="00160D95" w:rsidP="001A6039">
      <w:pPr>
        <w:pStyle w:val="NoSpacing"/>
        <w:numPr>
          <w:ilvl w:val="0"/>
          <w:numId w:val="34"/>
        </w:numPr>
        <w:spacing w:line="276" w:lineRule="auto"/>
        <w:rPr>
          <w:rFonts w:ascii="Calibri" w:hAnsi="Calibri" w:cs="Calibri"/>
          <w:lang w:val="en-ZA" w:eastAsia="en-GB"/>
        </w:rPr>
      </w:pPr>
      <w:r>
        <w:rPr>
          <w:rFonts w:ascii="Calibri" w:hAnsi="Calibri" w:cs="Calibri"/>
          <w:lang w:val="en-ZA" w:eastAsia="en-GB"/>
        </w:rPr>
        <w:t xml:space="preserve">23 August </w:t>
      </w:r>
    </w:p>
    <w:p w14:paraId="5BCA46E4" w14:textId="60C7261B" w:rsidR="00160D95" w:rsidRDefault="00160D95" w:rsidP="001A6039">
      <w:pPr>
        <w:pStyle w:val="NoSpacing"/>
        <w:numPr>
          <w:ilvl w:val="0"/>
          <w:numId w:val="34"/>
        </w:numPr>
        <w:spacing w:line="276" w:lineRule="auto"/>
        <w:rPr>
          <w:rFonts w:ascii="Calibri" w:hAnsi="Calibri" w:cs="Calibri"/>
          <w:lang w:val="en-ZA" w:eastAsia="en-GB"/>
        </w:rPr>
      </w:pPr>
      <w:r>
        <w:rPr>
          <w:rFonts w:ascii="Calibri" w:hAnsi="Calibri" w:cs="Calibri"/>
          <w:lang w:val="en-ZA" w:eastAsia="en-GB"/>
        </w:rPr>
        <w:t>28 August</w:t>
      </w:r>
    </w:p>
    <w:p w14:paraId="514CC67B" w14:textId="6E19179A" w:rsidR="00160D95" w:rsidRPr="00E80481" w:rsidRDefault="00160D95" w:rsidP="001A6039">
      <w:pPr>
        <w:pStyle w:val="NoSpacing"/>
        <w:numPr>
          <w:ilvl w:val="0"/>
          <w:numId w:val="34"/>
        </w:numPr>
        <w:spacing w:line="276" w:lineRule="auto"/>
        <w:rPr>
          <w:rFonts w:ascii="Calibri" w:hAnsi="Calibri" w:cs="Calibri"/>
          <w:lang w:val="en-ZA" w:eastAsia="en-GB"/>
        </w:rPr>
      </w:pPr>
      <w:r>
        <w:rPr>
          <w:rFonts w:ascii="Calibri" w:hAnsi="Calibri" w:cs="Calibri"/>
          <w:lang w:val="en-ZA" w:eastAsia="en-GB"/>
        </w:rPr>
        <w:t>30 August</w:t>
      </w:r>
    </w:p>
    <w:p w14:paraId="7ECBB419" w14:textId="04E07BEC" w:rsidR="004F23BD" w:rsidRPr="00E80481" w:rsidRDefault="004F23BD" w:rsidP="001A6039">
      <w:pPr>
        <w:pStyle w:val="NoSpacing"/>
        <w:numPr>
          <w:ilvl w:val="0"/>
          <w:numId w:val="34"/>
        </w:numPr>
        <w:spacing w:line="276" w:lineRule="auto"/>
        <w:rPr>
          <w:rFonts w:ascii="Calibri" w:hAnsi="Calibri" w:cs="Calibri"/>
          <w:lang w:val="en-ZA" w:eastAsia="en-GB"/>
        </w:rPr>
      </w:pPr>
      <w:r w:rsidRPr="00E80481">
        <w:rPr>
          <w:rFonts w:ascii="Calibri" w:hAnsi="Calibri" w:cs="Calibri"/>
          <w:lang w:val="en-ZA" w:eastAsia="en-GB"/>
        </w:rPr>
        <w:t xml:space="preserve">And time: </w:t>
      </w:r>
      <w:r w:rsidR="00160D95">
        <w:rPr>
          <w:rFonts w:ascii="Calibri" w:hAnsi="Calibri" w:cs="Calibri"/>
          <w:lang w:val="en-ZA" w:eastAsia="en-GB"/>
        </w:rPr>
        <w:t>18</w:t>
      </w:r>
      <w:r w:rsidRPr="00E80481">
        <w:rPr>
          <w:rFonts w:ascii="Calibri" w:hAnsi="Calibri" w:cs="Calibri"/>
          <w:lang w:val="en-ZA" w:eastAsia="en-GB"/>
        </w:rPr>
        <w:t>:00 – 2</w:t>
      </w:r>
      <w:r w:rsidR="00160D95">
        <w:rPr>
          <w:rFonts w:ascii="Calibri" w:hAnsi="Calibri" w:cs="Calibri"/>
          <w:lang w:val="en-ZA" w:eastAsia="en-GB"/>
        </w:rPr>
        <w:t>0</w:t>
      </w:r>
      <w:r w:rsidRPr="00E80481">
        <w:rPr>
          <w:rFonts w:ascii="Calibri" w:hAnsi="Calibri" w:cs="Calibri"/>
          <w:lang w:val="en-ZA" w:eastAsia="en-GB"/>
        </w:rPr>
        <w:t>:</w:t>
      </w:r>
      <w:r w:rsidR="00160D95">
        <w:rPr>
          <w:rFonts w:ascii="Calibri" w:hAnsi="Calibri" w:cs="Calibri"/>
          <w:lang w:val="en-ZA" w:eastAsia="en-GB"/>
        </w:rPr>
        <w:t>00</w:t>
      </w:r>
      <w:r w:rsidRPr="00E80481">
        <w:rPr>
          <w:rFonts w:ascii="Calibri" w:hAnsi="Calibri" w:cs="Calibri"/>
          <w:lang w:val="en-ZA" w:eastAsia="en-GB"/>
        </w:rPr>
        <w:t xml:space="preserve"> SAST</w:t>
      </w:r>
    </w:p>
    <w:p w14:paraId="376502A9" w14:textId="0ADA396E" w:rsidR="00EB0467" w:rsidRPr="00E80481" w:rsidRDefault="004F23BD" w:rsidP="001A6039">
      <w:pPr>
        <w:pStyle w:val="NoSpacing"/>
        <w:numPr>
          <w:ilvl w:val="0"/>
          <w:numId w:val="34"/>
        </w:numPr>
        <w:spacing w:line="276" w:lineRule="auto"/>
        <w:rPr>
          <w:rFonts w:ascii="Calibri" w:hAnsi="Calibri" w:cs="Calibri"/>
          <w:lang w:val="en-ZA" w:eastAsia="en-GB"/>
        </w:rPr>
      </w:pPr>
      <w:r w:rsidRPr="00E80481">
        <w:rPr>
          <w:rFonts w:ascii="Calibri" w:hAnsi="Calibri" w:cs="Calibri"/>
        </w:rPr>
        <w:t xml:space="preserve">The above dates are </w:t>
      </w:r>
      <w:r w:rsidR="00EB0467" w:rsidRPr="00E80481">
        <w:rPr>
          <w:rFonts w:ascii="Calibri" w:hAnsi="Calibri" w:cs="Calibri"/>
        </w:rPr>
        <w:t xml:space="preserve">Considered “Promotion </w:t>
      </w:r>
      <w:r w:rsidR="00C15C39" w:rsidRPr="00E80481">
        <w:rPr>
          <w:rFonts w:ascii="Calibri" w:hAnsi="Calibri" w:cs="Calibri"/>
        </w:rPr>
        <w:t>Period.</w:t>
      </w:r>
      <w:r w:rsidR="00EB0467" w:rsidRPr="00E80481">
        <w:rPr>
          <w:rFonts w:ascii="Calibri" w:hAnsi="Calibri" w:cs="Calibri"/>
        </w:rPr>
        <w:t>”</w:t>
      </w:r>
    </w:p>
    <w:p w14:paraId="1490E45F" w14:textId="77777777" w:rsidR="00B61896" w:rsidRPr="00E80481" w:rsidRDefault="00B61896" w:rsidP="001A6039">
      <w:pPr>
        <w:pStyle w:val="NoSpacing"/>
        <w:spacing w:line="276" w:lineRule="auto"/>
        <w:rPr>
          <w:rFonts w:ascii="Calibri" w:hAnsi="Calibri" w:cs="Calibri"/>
        </w:rPr>
      </w:pPr>
    </w:p>
    <w:p w14:paraId="2E657D42" w14:textId="77777777" w:rsidR="00EB0467" w:rsidRPr="00E80481" w:rsidRDefault="00EB0467" w:rsidP="001A6039">
      <w:pPr>
        <w:pStyle w:val="NoSpacing"/>
        <w:spacing w:line="276" w:lineRule="auto"/>
        <w:rPr>
          <w:rFonts w:ascii="Calibri" w:hAnsi="Calibri" w:cs="Calibri"/>
          <w:b/>
          <w:bCs/>
        </w:rPr>
      </w:pPr>
      <w:r w:rsidRPr="00E80481">
        <w:rPr>
          <w:rFonts w:ascii="Calibri" w:hAnsi="Calibri" w:cs="Calibri"/>
          <w:b/>
          <w:bCs/>
        </w:rPr>
        <w:t xml:space="preserve">How do I Enter? </w:t>
      </w:r>
    </w:p>
    <w:p w14:paraId="06832266" w14:textId="77777777" w:rsidR="00EB0467" w:rsidRPr="00E80481" w:rsidRDefault="00EB0467" w:rsidP="001A6039">
      <w:pPr>
        <w:pStyle w:val="NoSpacing"/>
        <w:spacing w:line="276" w:lineRule="auto"/>
        <w:rPr>
          <w:rFonts w:ascii="Calibri" w:hAnsi="Calibri" w:cs="Calibri"/>
          <w:lang w:val="en-ZA" w:eastAsia="en-GB"/>
        </w:rPr>
      </w:pPr>
    </w:p>
    <w:p w14:paraId="0993738F" w14:textId="77BF71D9" w:rsidR="00EB0467" w:rsidRPr="00E80481" w:rsidRDefault="00160D95" w:rsidP="001A6039">
      <w:pPr>
        <w:pStyle w:val="NoSpacing"/>
        <w:numPr>
          <w:ilvl w:val="0"/>
          <w:numId w:val="35"/>
        </w:numPr>
        <w:spacing w:line="276" w:lineRule="auto"/>
        <w:rPr>
          <w:rFonts w:ascii="Calibri" w:hAnsi="Calibri" w:cs="Calibri"/>
        </w:rPr>
      </w:pPr>
      <w:r>
        <w:rPr>
          <w:rFonts w:ascii="Calibri" w:hAnsi="Calibri" w:cs="Calibri"/>
        </w:rPr>
        <w:t>Bet R2 or more on any slot every selected</w:t>
      </w:r>
      <w:r w:rsidR="002E47AB" w:rsidRPr="00E80481">
        <w:rPr>
          <w:rFonts w:ascii="Calibri" w:hAnsi="Calibri" w:cs="Calibri"/>
        </w:rPr>
        <w:t xml:space="preserve"> Wednesday</w:t>
      </w:r>
      <w:r>
        <w:rPr>
          <w:rFonts w:ascii="Calibri" w:hAnsi="Calibri" w:cs="Calibri"/>
        </w:rPr>
        <w:t xml:space="preserve"> &amp; Friday</w:t>
      </w:r>
      <w:r w:rsidR="002E47AB" w:rsidRPr="00E80481">
        <w:rPr>
          <w:rFonts w:ascii="Calibri" w:hAnsi="Calibri" w:cs="Calibri"/>
        </w:rPr>
        <w:t xml:space="preserve"> </w:t>
      </w:r>
      <w:r>
        <w:rPr>
          <w:rFonts w:ascii="Calibri" w:hAnsi="Calibri" w:cs="Calibri"/>
        </w:rPr>
        <w:t>between the 2</w:t>
      </w:r>
      <w:r w:rsidRPr="00160D95">
        <w:rPr>
          <w:rFonts w:ascii="Calibri" w:hAnsi="Calibri" w:cs="Calibri"/>
          <w:vertAlign w:val="superscript"/>
        </w:rPr>
        <w:t>nd</w:t>
      </w:r>
      <w:r>
        <w:rPr>
          <w:rFonts w:ascii="Calibri" w:hAnsi="Calibri" w:cs="Calibri"/>
        </w:rPr>
        <w:t xml:space="preserve"> and 30</w:t>
      </w:r>
      <w:r w:rsidRPr="00160D95">
        <w:rPr>
          <w:rFonts w:ascii="Calibri" w:hAnsi="Calibri" w:cs="Calibri"/>
          <w:vertAlign w:val="superscript"/>
        </w:rPr>
        <w:t>th</w:t>
      </w:r>
      <w:r>
        <w:rPr>
          <w:rFonts w:ascii="Calibri" w:hAnsi="Calibri" w:cs="Calibri"/>
        </w:rPr>
        <w:t xml:space="preserve"> of August 2024.</w:t>
      </w:r>
    </w:p>
    <w:p w14:paraId="34347C3F" w14:textId="65E92951" w:rsidR="004F23BD" w:rsidRDefault="004F23BD" w:rsidP="001A6039">
      <w:pPr>
        <w:pStyle w:val="NoSpacing"/>
        <w:numPr>
          <w:ilvl w:val="0"/>
          <w:numId w:val="35"/>
        </w:numPr>
        <w:spacing w:line="276" w:lineRule="auto"/>
        <w:rPr>
          <w:ins w:id="0" w:author="Sheetal Ramnarain" w:date="2024-07-30T12:21:00Z" w16du:dateUtc="2024-07-30T10:21:00Z"/>
          <w:rFonts w:ascii="Calibri" w:hAnsi="Calibri" w:cs="Calibri"/>
        </w:rPr>
      </w:pPr>
      <w:r w:rsidRPr="00E80481">
        <w:rPr>
          <w:rFonts w:ascii="Calibri" w:hAnsi="Calibri" w:cs="Calibri"/>
        </w:rPr>
        <w:t>You will receive 1 entry for every R2 bet</w:t>
      </w:r>
      <w:r w:rsidR="006E4BBC" w:rsidRPr="00E80481">
        <w:rPr>
          <w:rFonts w:ascii="Calibri" w:hAnsi="Calibri" w:cs="Calibri"/>
        </w:rPr>
        <w:t xml:space="preserve"> placed</w:t>
      </w:r>
      <w:r w:rsidRPr="00E80481">
        <w:rPr>
          <w:rFonts w:ascii="Calibri" w:hAnsi="Calibri" w:cs="Calibri"/>
        </w:rPr>
        <w:t xml:space="preserve"> on slots</w:t>
      </w:r>
      <w:r w:rsidR="00C15C39" w:rsidRPr="00E80481">
        <w:rPr>
          <w:rFonts w:ascii="Calibri" w:hAnsi="Calibri" w:cs="Calibri"/>
        </w:rPr>
        <w:t xml:space="preserve"> – entries are unlimited.</w:t>
      </w:r>
    </w:p>
    <w:p w14:paraId="5E41BF69" w14:textId="77777777" w:rsidR="00E27F74" w:rsidRPr="00E80481" w:rsidDel="00E27F74" w:rsidRDefault="00E27F74" w:rsidP="00E27F74">
      <w:pPr>
        <w:pStyle w:val="NoSpacing"/>
        <w:numPr>
          <w:ilvl w:val="0"/>
          <w:numId w:val="35"/>
        </w:numPr>
        <w:spacing w:line="276" w:lineRule="auto"/>
        <w:rPr>
          <w:del w:id="1" w:author="Sheetal Ramnarain" w:date="2024-07-30T12:21:00Z" w16du:dateUtc="2024-07-30T10:21:00Z"/>
          <w:moveTo w:id="2" w:author="Sheetal Ramnarain" w:date="2024-07-30T12:21:00Z" w16du:dateUtc="2024-07-30T10:21:00Z"/>
          <w:rFonts w:ascii="Calibri" w:hAnsi="Calibri" w:cs="Calibri"/>
          <w:lang w:val="en-ZA" w:eastAsia="en-GB"/>
        </w:rPr>
      </w:pPr>
      <w:moveToRangeStart w:id="3" w:author="Sheetal Ramnarain" w:date="2024-07-30T12:21:00Z" w:name="move173234508"/>
      <w:moveTo w:id="4" w:author="Sheetal Ramnarain" w:date="2024-07-30T12:21:00Z" w16du:dateUtc="2024-07-30T10:21:00Z">
        <w:r w:rsidRPr="00E80481">
          <w:rPr>
            <w:rFonts w:ascii="Calibri" w:hAnsi="Calibri" w:cs="Calibri"/>
            <w:lang w:val="en-ZA" w:eastAsia="en-GB"/>
          </w:rPr>
          <w:t>You will be automatically opted in when you take any bet of R2 or more on any slot games within the promotion period.</w:t>
        </w:r>
      </w:moveTo>
    </w:p>
    <w:moveToRangeEnd w:id="3"/>
    <w:p w14:paraId="06DD2C58" w14:textId="77777777" w:rsidR="00E27F74" w:rsidRPr="00E27F74" w:rsidRDefault="00E27F74" w:rsidP="00E27F74">
      <w:pPr>
        <w:pStyle w:val="NoSpacing"/>
        <w:numPr>
          <w:ilvl w:val="0"/>
          <w:numId w:val="35"/>
        </w:numPr>
        <w:spacing w:line="276" w:lineRule="auto"/>
        <w:rPr>
          <w:rFonts w:ascii="Calibri" w:hAnsi="Calibri" w:cs="Calibri"/>
        </w:rPr>
      </w:pPr>
    </w:p>
    <w:p w14:paraId="6043EA9B" w14:textId="216792EC" w:rsidR="004F23BD" w:rsidRPr="00E80481" w:rsidRDefault="00D516BE" w:rsidP="001A6039">
      <w:pPr>
        <w:pStyle w:val="NoSpacing"/>
        <w:numPr>
          <w:ilvl w:val="0"/>
          <w:numId w:val="35"/>
        </w:numPr>
        <w:spacing w:line="276" w:lineRule="auto"/>
        <w:rPr>
          <w:rFonts w:ascii="Calibri" w:hAnsi="Calibri" w:cs="Calibri"/>
        </w:rPr>
      </w:pPr>
      <w:r>
        <w:rPr>
          <w:rFonts w:ascii="Calibri" w:hAnsi="Calibri" w:cs="Calibri"/>
        </w:rPr>
        <w:lastRenderedPageBreak/>
        <w:t>2</w:t>
      </w:r>
      <w:r w:rsidR="004F23BD" w:rsidRPr="00E80481">
        <w:rPr>
          <w:rFonts w:ascii="Calibri" w:hAnsi="Calibri" w:cs="Calibri"/>
        </w:rPr>
        <w:t>00 winners will be chosen</w:t>
      </w:r>
      <w:r w:rsidR="008F61C5" w:rsidRPr="00E80481">
        <w:rPr>
          <w:rFonts w:ascii="Calibri" w:hAnsi="Calibri" w:cs="Calibri"/>
        </w:rPr>
        <w:t xml:space="preserve"> randomly</w:t>
      </w:r>
      <w:r w:rsidR="004F23BD" w:rsidRPr="00E80481">
        <w:rPr>
          <w:rFonts w:ascii="Calibri" w:hAnsi="Calibri" w:cs="Calibri"/>
        </w:rPr>
        <w:t xml:space="preserve"> to</w:t>
      </w:r>
      <w:r w:rsidR="00160D95">
        <w:rPr>
          <w:rFonts w:ascii="Calibri" w:hAnsi="Calibri" w:cs="Calibri"/>
        </w:rPr>
        <w:t xml:space="preserve"> each</w:t>
      </w:r>
      <w:r w:rsidR="004F23BD" w:rsidRPr="00E80481">
        <w:rPr>
          <w:rFonts w:ascii="Calibri" w:hAnsi="Calibri" w:cs="Calibri"/>
        </w:rPr>
        <w:t xml:space="preserve"> receive </w:t>
      </w:r>
      <w:r w:rsidR="00160D95">
        <w:rPr>
          <w:rFonts w:ascii="Calibri" w:hAnsi="Calibri" w:cs="Calibri"/>
        </w:rPr>
        <w:t>20</w:t>
      </w:r>
      <w:r w:rsidR="004F23BD" w:rsidRPr="00E80481">
        <w:rPr>
          <w:rFonts w:ascii="Calibri" w:hAnsi="Calibri" w:cs="Calibri"/>
        </w:rPr>
        <w:t xml:space="preserve"> Free Spins </w:t>
      </w:r>
      <w:r w:rsidR="0035082E" w:rsidRPr="00E80481">
        <w:rPr>
          <w:rFonts w:ascii="Calibri" w:hAnsi="Calibri" w:cs="Calibri"/>
        </w:rPr>
        <w:t>on</w:t>
      </w:r>
      <w:r w:rsidR="004F23BD" w:rsidRPr="00E80481">
        <w:rPr>
          <w:rFonts w:ascii="Calibri" w:hAnsi="Calibri" w:cs="Calibri"/>
        </w:rPr>
        <w:t xml:space="preserve"> </w:t>
      </w:r>
      <w:r w:rsidR="00160D95">
        <w:rPr>
          <w:rFonts w:ascii="Calibri" w:hAnsi="Calibri" w:cs="Calibri"/>
        </w:rPr>
        <w:t>Mustang Gold</w:t>
      </w:r>
      <w:r w:rsidR="00143FF2" w:rsidRPr="00E80481">
        <w:rPr>
          <w:rFonts w:ascii="Calibri" w:hAnsi="Calibri" w:cs="Calibri"/>
        </w:rPr>
        <w:t xml:space="preserve"> </w:t>
      </w:r>
      <w:r w:rsidR="00591A30" w:rsidRPr="00E80481">
        <w:rPr>
          <w:rFonts w:ascii="Calibri" w:hAnsi="Calibri" w:cs="Calibri"/>
        </w:rPr>
        <w:t>on</w:t>
      </w:r>
      <w:r w:rsidR="004F23BD" w:rsidRPr="00E80481">
        <w:rPr>
          <w:rFonts w:ascii="Calibri" w:hAnsi="Calibri" w:cs="Calibri"/>
        </w:rPr>
        <w:t xml:space="preserve"> Thursday</w:t>
      </w:r>
      <w:r w:rsidR="00160D95">
        <w:rPr>
          <w:rFonts w:ascii="Calibri" w:hAnsi="Calibri" w:cs="Calibri"/>
        </w:rPr>
        <w:t xml:space="preserve"> &amp; Saturday</w:t>
      </w:r>
      <w:r w:rsidR="004F23BD" w:rsidRPr="00E80481">
        <w:rPr>
          <w:rFonts w:ascii="Calibri" w:hAnsi="Calibri" w:cs="Calibri"/>
        </w:rPr>
        <w:t xml:space="preserve"> </w:t>
      </w:r>
      <w:r w:rsidR="00591A30" w:rsidRPr="00E80481">
        <w:rPr>
          <w:rFonts w:ascii="Calibri" w:hAnsi="Calibri" w:cs="Calibri"/>
        </w:rPr>
        <w:t>after the Wednesday</w:t>
      </w:r>
      <w:r w:rsidR="00160D95">
        <w:rPr>
          <w:rFonts w:ascii="Calibri" w:hAnsi="Calibri" w:cs="Calibri"/>
        </w:rPr>
        <w:t xml:space="preserve"> &amp; Friday</w:t>
      </w:r>
      <w:r w:rsidR="00591A30" w:rsidRPr="00E80481">
        <w:rPr>
          <w:rFonts w:ascii="Calibri" w:hAnsi="Calibri" w:cs="Calibri"/>
        </w:rPr>
        <w:t xml:space="preserve"> promotion period</w:t>
      </w:r>
      <w:r w:rsidR="001A6039" w:rsidRPr="00E80481">
        <w:rPr>
          <w:rFonts w:ascii="Calibri" w:hAnsi="Calibri" w:cs="Calibri"/>
        </w:rPr>
        <w:t>, only.</w:t>
      </w:r>
    </w:p>
    <w:p w14:paraId="476E35BF" w14:textId="77777777" w:rsidR="00E915B5" w:rsidRPr="00E80481" w:rsidRDefault="00E915B5" w:rsidP="001A6039">
      <w:pPr>
        <w:pStyle w:val="NoSpacing"/>
        <w:spacing w:line="276" w:lineRule="auto"/>
        <w:rPr>
          <w:rFonts w:ascii="Calibri" w:hAnsi="Calibri" w:cs="Calibri"/>
        </w:rPr>
      </w:pPr>
    </w:p>
    <w:p w14:paraId="36F8598B" w14:textId="77777777" w:rsidR="00EB0467" w:rsidRPr="00E80481" w:rsidRDefault="00EB0467" w:rsidP="001A6039">
      <w:pPr>
        <w:pStyle w:val="NoSpacing"/>
        <w:spacing w:line="276" w:lineRule="auto"/>
        <w:rPr>
          <w:rFonts w:ascii="Calibri" w:hAnsi="Calibri" w:cs="Calibri"/>
          <w:b/>
          <w:bCs/>
        </w:rPr>
      </w:pPr>
      <w:r w:rsidRPr="00E80481">
        <w:rPr>
          <w:rFonts w:ascii="Calibri" w:hAnsi="Calibri" w:cs="Calibri"/>
          <w:b/>
          <w:bCs/>
        </w:rPr>
        <w:t xml:space="preserve">What are the Promo Rules?  </w:t>
      </w:r>
    </w:p>
    <w:p w14:paraId="5D8747DB" w14:textId="79247BCB" w:rsidR="00EA3E40" w:rsidRPr="00D250B5" w:rsidRDefault="00D250B5" w:rsidP="00E80481">
      <w:pPr>
        <w:pStyle w:val="NoSpacing"/>
        <w:numPr>
          <w:ilvl w:val="0"/>
          <w:numId w:val="36"/>
        </w:numPr>
        <w:spacing w:line="276" w:lineRule="auto"/>
        <w:rPr>
          <w:rFonts w:ascii="Calibri" w:hAnsi="Calibri" w:cs="Calibri"/>
          <w:lang w:val="en-ZA" w:eastAsia="en-GB"/>
        </w:rPr>
      </w:pPr>
      <w:r>
        <w:rPr>
          <w:rFonts w:ascii="Calibri" w:hAnsi="Calibri" w:cs="Calibri"/>
          <w:color w:val="000000"/>
          <w:shd w:val="clear" w:color="auto" w:fill="FFFFFF"/>
        </w:rPr>
        <w:t xml:space="preserve">Free Spins </w:t>
      </w:r>
      <w:del w:id="5" w:author="Sheetal Ramnarain" w:date="2024-07-30T12:20:00Z" w16du:dateUtc="2024-07-30T10:20:00Z">
        <w:r w:rsidDel="00A579FD">
          <w:rPr>
            <w:rFonts w:ascii="Calibri" w:hAnsi="Calibri" w:cs="Calibri"/>
            <w:color w:val="000000"/>
            <w:shd w:val="clear" w:color="auto" w:fill="FFFFFF"/>
          </w:rPr>
          <w:delText xml:space="preserve">award </w:delText>
        </w:r>
      </w:del>
      <w:ins w:id="6" w:author="Sheetal Ramnarain" w:date="2024-07-30T12:20:00Z" w16du:dateUtc="2024-07-30T10:20:00Z">
        <w:r w:rsidR="00A579FD">
          <w:rPr>
            <w:rFonts w:ascii="Calibri" w:hAnsi="Calibri" w:cs="Calibri"/>
            <w:color w:val="000000"/>
            <w:shd w:val="clear" w:color="auto" w:fill="FFFFFF"/>
          </w:rPr>
          <w:t>rewarded</w:t>
        </w:r>
        <w:r w:rsidR="00E27F74">
          <w:rPr>
            <w:rFonts w:ascii="Calibri" w:hAnsi="Calibri" w:cs="Calibri"/>
            <w:color w:val="000000"/>
            <w:shd w:val="clear" w:color="auto" w:fill="FFFFFF"/>
          </w:rPr>
          <w:t xml:space="preserve"> on the following</w:t>
        </w:r>
        <w:r w:rsidR="00A579FD">
          <w:rPr>
            <w:rFonts w:ascii="Calibri" w:hAnsi="Calibri" w:cs="Calibri"/>
            <w:color w:val="000000"/>
            <w:shd w:val="clear" w:color="auto" w:fill="FFFFFF"/>
          </w:rPr>
          <w:t xml:space="preserve"> </w:t>
        </w:r>
      </w:ins>
      <w:r>
        <w:rPr>
          <w:rFonts w:ascii="Calibri" w:hAnsi="Calibri" w:cs="Calibri"/>
          <w:color w:val="000000"/>
          <w:shd w:val="clear" w:color="auto" w:fill="FFFFFF"/>
        </w:rPr>
        <w:t>days</w:t>
      </w:r>
      <w:ins w:id="7" w:author="Sheetal Ramnarain" w:date="2024-07-30T12:20:00Z" w16du:dateUtc="2024-07-30T10:20:00Z">
        <w:r w:rsidR="00E27F74">
          <w:rPr>
            <w:rFonts w:ascii="Calibri" w:hAnsi="Calibri" w:cs="Calibri"/>
            <w:color w:val="000000"/>
            <w:shd w:val="clear" w:color="auto" w:fill="FFFFFF"/>
          </w:rPr>
          <w:t xml:space="preserve"> only</w:t>
        </w:r>
      </w:ins>
      <w:r>
        <w:rPr>
          <w:rFonts w:ascii="Calibri" w:hAnsi="Calibri" w:cs="Calibri"/>
          <w:color w:val="000000"/>
          <w:shd w:val="clear" w:color="auto" w:fill="FFFFFF"/>
        </w:rPr>
        <w:t>:</w:t>
      </w:r>
    </w:p>
    <w:p w14:paraId="5F0B5A49" w14:textId="6FBBA619" w:rsidR="00D250B5" w:rsidRDefault="00D250B5" w:rsidP="00D250B5">
      <w:pPr>
        <w:pStyle w:val="NoSpacing"/>
        <w:numPr>
          <w:ilvl w:val="0"/>
          <w:numId w:val="37"/>
        </w:numPr>
        <w:spacing w:line="276" w:lineRule="auto"/>
        <w:rPr>
          <w:rFonts w:ascii="Calibri" w:hAnsi="Calibri" w:cs="Calibri"/>
          <w:lang w:val="en-ZA" w:eastAsia="en-GB"/>
        </w:rPr>
      </w:pPr>
      <w:r>
        <w:rPr>
          <w:rFonts w:ascii="Calibri" w:hAnsi="Calibri" w:cs="Calibri"/>
          <w:lang w:val="en-ZA" w:eastAsia="en-GB"/>
        </w:rPr>
        <w:t>Thursday, for qualifying players randomly chosen Wednesday.</w:t>
      </w:r>
    </w:p>
    <w:p w14:paraId="461D6ADB" w14:textId="72F88605" w:rsidR="00D250B5" w:rsidRPr="00D250B5" w:rsidRDefault="00D250B5" w:rsidP="00D250B5">
      <w:pPr>
        <w:pStyle w:val="NoSpacing"/>
        <w:numPr>
          <w:ilvl w:val="0"/>
          <w:numId w:val="37"/>
        </w:numPr>
        <w:spacing w:line="276" w:lineRule="auto"/>
        <w:rPr>
          <w:rFonts w:ascii="Calibri" w:hAnsi="Calibri" w:cs="Calibri"/>
          <w:lang w:val="en-ZA" w:eastAsia="en-GB"/>
        </w:rPr>
      </w:pPr>
      <w:r>
        <w:rPr>
          <w:rFonts w:ascii="Calibri" w:hAnsi="Calibri" w:cs="Calibri"/>
          <w:lang w:val="en-ZA" w:eastAsia="en-GB"/>
        </w:rPr>
        <w:t>Saturday, for qualifying players randomly chosen Friday.</w:t>
      </w:r>
    </w:p>
    <w:p w14:paraId="77368CF0" w14:textId="5D821E84" w:rsidR="00D250B5" w:rsidRPr="00E80481" w:rsidRDefault="00D250B5" w:rsidP="00E80481">
      <w:pPr>
        <w:pStyle w:val="NoSpacing"/>
        <w:numPr>
          <w:ilvl w:val="0"/>
          <w:numId w:val="36"/>
        </w:numPr>
        <w:spacing w:line="276" w:lineRule="auto"/>
        <w:rPr>
          <w:rFonts w:ascii="Calibri" w:hAnsi="Calibri" w:cs="Calibri"/>
          <w:lang w:val="en-ZA" w:eastAsia="en-GB"/>
        </w:rPr>
      </w:pPr>
      <w:r>
        <w:rPr>
          <w:rFonts w:ascii="Calibri" w:hAnsi="Calibri" w:cs="Calibri"/>
          <w:color w:val="000000"/>
          <w:shd w:val="clear" w:color="auto" w:fill="FFFFFF"/>
        </w:rPr>
        <w:t>Your Free Spins expire within 48 hours after they are loaded to your account. If not claimed within this time (48 hours), the free spins will be forfeited.</w:t>
      </w:r>
    </w:p>
    <w:p w14:paraId="29DC8CCE" w14:textId="08F2DB7B" w:rsidR="00EA3E40" w:rsidRPr="00E80481" w:rsidRDefault="00EA3E40" w:rsidP="00E80481">
      <w:pPr>
        <w:pStyle w:val="NoSpacing"/>
        <w:numPr>
          <w:ilvl w:val="0"/>
          <w:numId w:val="36"/>
        </w:numPr>
        <w:spacing w:line="276" w:lineRule="auto"/>
        <w:rPr>
          <w:rFonts w:ascii="Calibri" w:hAnsi="Calibri" w:cs="Calibri"/>
          <w:lang w:val="en-ZA" w:eastAsia="en-GB"/>
        </w:rPr>
      </w:pPr>
      <w:r w:rsidRPr="00E80481">
        <w:rPr>
          <w:rFonts w:ascii="Calibri" w:hAnsi="Calibri" w:cs="Calibri"/>
          <w:lang w:val="en-ZA" w:eastAsia="en-GB"/>
        </w:rPr>
        <w:t xml:space="preserve">Winnings from free spins bonus rounds, will be transferred to players real money wallets, only once all game rounds have completed. i.e., </w:t>
      </w:r>
      <w:r w:rsidR="00D250B5">
        <w:rPr>
          <w:rFonts w:ascii="Calibri" w:hAnsi="Calibri" w:cs="Calibri"/>
          <w:lang w:val="en-ZA" w:eastAsia="en-GB"/>
        </w:rPr>
        <w:t>20</w:t>
      </w:r>
      <w:r w:rsidRPr="00E80481">
        <w:rPr>
          <w:rFonts w:ascii="Calibri" w:hAnsi="Calibri" w:cs="Calibri"/>
          <w:lang w:val="en-ZA" w:eastAsia="en-GB"/>
        </w:rPr>
        <w:t xml:space="preserve"> free spins game rounds. </w:t>
      </w:r>
    </w:p>
    <w:p w14:paraId="0D127210" w14:textId="44D3FC44" w:rsidR="00EA3E40" w:rsidRPr="00E80481" w:rsidDel="00E27F74" w:rsidRDefault="00EA3E40" w:rsidP="00E80481">
      <w:pPr>
        <w:pStyle w:val="NoSpacing"/>
        <w:numPr>
          <w:ilvl w:val="0"/>
          <w:numId w:val="36"/>
        </w:numPr>
        <w:spacing w:line="276" w:lineRule="auto"/>
        <w:rPr>
          <w:moveFrom w:id="8" w:author="Sheetal Ramnarain" w:date="2024-07-30T12:21:00Z" w16du:dateUtc="2024-07-30T10:21:00Z"/>
          <w:rFonts w:ascii="Calibri" w:hAnsi="Calibri" w:cs="Calibri"/>
          <w:lang w:val="en-ZA" w:eastAsia="en-GB"/>
        </w:rPr>
      </w:pPr>
      <w:moveFromRangeStart w:id="9" w:author="Sheetal Ramnarain" w:date="2024-07-30T12:21:00Z" w:name="move173234508"/>
      <w:moveFrom w:id="10" w:author="Sheetal Ramnarain" w:date="2024-07-30T12:21:00Z" w16du:dateUtc="2024-07-30T10:21:00Z">
        <w:r w:rsidRPr="00E80481" w:rsidDel="00E27F74">
          <w:rPr>
            <w:rFonts w:ascii="Calibri" w:hAnsi="Calibri" w:cs="Calibri"/>
            <w:lang w:val="en-ZA" w:eastAsia="en-GB"/>
          </w:rPr>
          <w:t>You will be automatically opted in when you take any bet of R2 or more on any slot games within the promotion period.</w:t>
        </w:r>
      </w:moveFrom>
    </w:p>
    <w:moveFromRangeEnd w:id="9"/>
    <w:p w14:paraId="17AE7E45" w14:textId="77777777" w:rsidR="00EA3E40" w:rsidRPr="00E80481" w:rsidRDefault="00EA3E40" w:rsidP="00E80481">
      <w:pPr>
        <w:pStyle w:val="NoSpacing"/>
        <w:numPr>
          <w:ilvl w:val="0"/>
          <w:numId w:val="36"/>
        </w:numPr>
        <w:spacing w:line="276" w:lineRule="auto"/>
        <w:rPr>
          <w:rFonts w:ascii="Calibri" w:hAnsi="Calibri" w:cs="Calibri"/>
          <w:lang w:val="en-ZA" w:eastAsia="en-GB"/>
        </w:rPr>
      </w:pPr>
      <w:r w:rsidRPr="00E80481">
        <w:rPr>
          <w:rFonts w:ascii="Calibri" w:hAnsi="Calibri" w:cs="Calibri"/>
          <w:lang w:val="en-ZA" w:eastAsia="en-GB"/>
        </w:rPr>
        <w:t>Any wagers placed and settled outside the promotional period will not count towards this promotion.</w:t>
      </w:r>
    </w:p>
    <w:p w14:paraId="1C2EE839" w14:textId="77777777" w:rsidR="00EA3E40" w:rsidRPr="00E80481" w:rsidRDefault="00EA3E40" w:rsidP="00E80481">
      <w:pPr>
        <w:pStyle w:val="NoSpacing"/>
        <w:numPr>
          <w:ilvl w:val="0"/>
          <w:numId w:val="36"/>
        </w:numPr>
        <w:spacing w:line="276" w:lineRule="auto"/>
        <w:rPr>
          <w:rFonts w:ascii="Calibri" w:hAnsi="Calibri" w:cs="Calibri"/>
          <w:lang w:val="en-ZA" w:eastAsia="en-GB"/>
        </w:rPr>
      </w:pPr>
      <w:r w:rsidRPr="00E80481">
        <w:rPr>
          <w:rFonts w:ascii="Calibri" w:hAnsi="Calibri" w:cs="Calibri"/>
          <w:lang w:val="en-ZA" w:eastAsia="en-GB"/>
        </w:rPr>
        <w:t>Only cash wagers will count towards this promotion (Bonus wagers and promo cash bets will not count).</w:t>
      </w:r>
    </w:p>
    <w:p w14:paraId="742C9E75" w14:textId="77777777" w:rsidR="00EA3E40" w:rsidRPr="00E80481" w:rsidRDefault="00EA3E40" w:rsidP="00E80481">
      <w:pPr>
        <w:pStyle w:val="NoSpacing"/>
        <w:numPr>
          <w:ilvl w:val="0"/>
          <w:numId w:val="36"/>
        </w:numPr>
        <w:spacing w:line="276" w:lineRule="auto"/>
        <w:rPr>
          <w:rFonts w:ascii="Calibri" w:hAnsi="Calibri" w:cs="Calibri"/>
          <w:lang w:val="en-ZA" w:eastAsia="en-GB"/>
        </w:rPr>
      </w:pPr>
      <w:r w:rsidRPr="00E80481">
        <w:rPr>
          <w:rFonts w:ascii="Calibri" w:hAnsi="Calibri" w:cs="Calibri"/>
          <w:lang w:val="en-ZA" w:eastAsia="en-GB"/>
        </w:rPr>
        <w:t xml:space="preserve">This promotion applies to online customers only, who are over the age of 18. </w:t>
      </w:r>
    </w:p>
    <w:p w14:paraId="6EC7E663" w14:textId="76D76FE6" w:rsidR="00EA3E40" w:rsidRPr="00E80481" w:rsidRDefault="00EA3E40" w:rsidP="00E80481">
      <w:pPr>
        <w:pStyle w:val="NoSpacing"/>
        <w:numPr>
          <w:ilvl w:val="0"/>
          <w:numId w:val="36"/>
        </w:numPr>
        <w:spacing w:line="276" w:lineRule="auto"/>
        <w:rPr>
          <w:rFonts w:ascii="Calibri" w:hAnsi="Calibri" w:cs="Calibri"/>
          <w:lang w:val="en-ZA" w:eastAsia="en-GB"/>
        </w:rPr>
      </w:pPr>
      <w:r w:rsidRPr="00E80481">
        <w:rPr>
          <w:rFonts w:ascii="Calibri" w:hAnsi="Calibri" w:cs="Calibri"/>
          <w:lang w:val="en-ZA" w:eastAsia="en-GB"/>
        </w:rPr>
        <w:t>Winners will be notified via Bettabets notification message system – keep an eye out</w:t>
      </w:r>
      <w:r w:rsidR="002E47AB" w:rsidRPr="00E80481">
        <w:rPr>
          <w:rFonts w:ascii="Calibri" w:hAnsi="Calibri" w:cs="Calibri"/>
          <w:lang w:val="en-ZA" w:eastAsia="en-GB"/>
        </w:rPr>
        <w:t xml:space="preserve"> on </w:t>
      </w:r>
      <w:r w:rsidRPr="00E80481">
        <w:rPr>
          <w:rFonts w:ascii="Calibri" w:hAnsi="Calibri" w:cs="Calibri"/>
          <w:lang w:val="en-ZA" w:eastAsia="en-GB"/>
        </w:rPr>
        <w:t>Thursday</w:t>
      </w:r>
      <w:r w:rsidR="002E47AB" w:rsidRPr="00E80481">
        <w:rPr>
          <w:rFonts w:ascii="Calibri" w:hAnsi="Calibri" w:cs="Calibri"/>
          <w:lang w:val="en-ZA" w:eastAsia="en-GB"/>
        </w:rPr>
        <w:t xml:space="preserve"> after the Wednesday of the promotion </w:t>
      </w:r>
      <w:r w:rsidR="00591A30" w:rsidRPr="00E80481">
        <w:rPr>
          <w:rFonts w:ascii="Calibri" w:hAnsi="Calibri" w:cs="Calibri"/>
          <w:lang w:val="en-ZA" w:eastAsia="en-GB"/>
        </w:rPr>
        <w:t>period</w:t>
      </w:r>
      <w:ins w:id="11" w:author="Sheetal Ramnarain" w:date="2024-07-30T12:22:00Z" w16du:dateUtc="2024-07-30T10:22:00Z">
        <w:r w:rsidR="00081F37">
          <w:rPr>
            <w:rFonts w:ascii="Calibri" w:hAnsi="Calibri" w:cs="Calibri"/>
            <w:lang w:val="en-ZA" w:eastAsia="en-GB"/>
          </w:rPr>
          <w:t xml:space="preserve"> and Saturday after the Friday</w:t>
        </w:r>
        <w:r w:rsidR="00593FEC">
          <w:rPr>
            <w:rFonts w:ascii="Calibri" w:hAnsi="Calibri" w:cs="Calibri"/>
            <w:lang w:val="en-ZA" w:eastAsia="en-GB"/>
          </w:rPr>
          <w:t xml:space="preserve"> promotion period</w:t>
        </w:r>
      </w:ins>
      <w:del w:id="12" w:author="Sheetal Ramnarain" w:date="2024-07-30T12:22:00Z" w16du:dateUtc="2024-07-30T10:22:00Z">
        <w:r w:rsidR="00591A30" w:rsidRPr="00E80481" w:rsidDel="00081F37">
          <w:rPr>
            <w:rFonts w:ascii="Calibri" w:hAnsi="Calibri" w:cs="Calibri"/>
            <w:lang w:val="en-ZA" w:eastAsia="en-GB"/>
          </w:rPr>
          <w:delText>.</w:delText>
        </w:r>
      </w:del>
    </w:p>
    <w:p w14:paraId="05DE55C9" w14:textId="77777777" w:rsidR="00EA3E40" w:rsidRPr="00E80481" w:rsidRDefault="00EA3E40" w:rsidP="00E80481">
      <w:pPr>
        <w:pStyle w:val="NoSpacing"/>
        <w:numPr>
          <w:ilvl w:val="0"/>
          <w:numId w:val="36"/>
        </w:numPr>
        <w:spacing w:line="276" w:lineRule="auto"/>
        <w:rPr>
          <w:rFonts w:ascii="Calibri" w:hAnsi="Calibri" w:cs="Calibri"/>
          <w:lang w:val="en-ZA" w:eastAsia="en-GB"/>
        </w:rPr>
      </w:pPr>
      <w:r w:rsidRPr="00E80481">
        <w:rPr>
          <w:rFonts w:ascii="Calibri" w:hAnsi="Calibri" w:cs="Calibri"/>
          <w:lang w:val="en-ZA" w:eastAsia="en-GB"/>
        </w:rPr>
        <w:t>Duplicate accounts don't qualify for the promotion. Free Spins will be awarded once per account, person, IP and household.</w:t>
      </w:r>
    </w:p>
    <w:p w14:paraId="3D8DB033" w14:textId="77777777" w:rsidR="00EA3E40" w:rsidRPr="00E80481" w:rsidRDefault="00EA3E40" w:rsidP="00E80481">
      <w:pPr>
        <w:pStyle w:val="NoSpacing"/>
        <w:numPr>
          <w:ilvl w:val="0"/>
          <w:numId w:val="36"/>
        </w:numPr>
        <w:spacing w:line="276" w:lineRule="auto"/>
        <w:rPr>
          <w:rFonts w:ascii="Calibri" w:hAnsi="Calibri" w:cs="Calibri"/>
          <w:lang w:val="en-ZA" w:eastAsia="en-GB"/>
        </w:rPr>
      </w:pPr>
      <w:r w:rsidRPr="00E80481">
        <w:rPr>
          <w:rFonts w:ascii="Calibri" w:hAnsi="Calibri" w:cs="Calibri"/>
          <w:lang w:val="en-ZA" w:eastAsia="en-GB"/>
        </w:rPr>
        <w:t>Fraudulent accounts and accounts open under false details don't qualify for any promotion. In such case, all winnings and balances will be forfeited.</w:t>
      </w:r>
    </w:p>
    <w:p w14:paraId="3A420B66" w14:textId="77777777" w:rsidR="00EA3E40" w:rsidRPr="00E80481" w:rsidRDefault="00EA3E40" w:rsidP="00E80481">
      <w:pPr>
        <w:pStyle w:val="NoSpacing"/>
        <w:numPr>
          <w:ilvl w:val="0"/>
          <w:numId w:val="36"/>
        </w:numPr>
        <w:spacing w:line="276" w:lineRule="auto"/>
        <w:rPr>
          <w:rFonts w:ascii="Calibri" w:hAnsi="Calibri" w:cs="Calibri"/>
          <w:lang w:val="en-ZA" w:eastAsia="en-GB"/>
        </w:rPr>
      </w:pPr>
      <w:r w:rsidRPr="00E80481">
        <w:rPr>
          <w:rFonts w:ascii="Calibri" w:hAnsi="Calibri" w:cs="Calibri"/>
          <w:lang w:val="en-ZA" w:eastAsia="en-GB"/>
        </w:rPr>
        <w:t>Bettabets reserves the right to revoke this promotion at any time, without cause or notice.</w:t>
      </w:r>
    </w:p>
    <w:p w14:paraId="12BC2C3D" w14:textId="77777777" w:rsidR="00EA3E40" w:rsidRPr="00E80481" w:rsidRDefault="00EA3E40" w:rsidP="00E80481">
      <w:pPr>
        <w:pStyle w:val="NoSpacing"/>
        <w:numPr>
          <w:ilvl w:val="0"/>
          <w:numId w:val="36"/>
        </w:numPr>
        <w:spacing w:line="276" w:lineRule="auto"/>
        <w:rPr>
          <w:rFonts w:ascii="Calibri" w:hAnsi="Calibri" w:cs="Calibri"/>
          <w:lang w:val="en-ZA" w:eastAsia="en-GB"/>
        </w:rPr>
      </w:pPr>
      <w:r w:rsidRPr="00E80481">
        <w:rPr>
          <w:rFonts w:ascii="Calibri" w:hAnsi="Calibri" w:cs="Calibri"/>
          <w:lang w:val="en-ZA" w:eastAsia="en-GB"/>
        </w:rPr>
        <w:t>Bettabets reserves the right to change any of its terms and conditions at any time, without cause or notice.</w:t>
      </w:r>
    </w:p>
    <w:p w14:paraId="57F9CE04" w14:textId="77777777" w:rsidR="00EA3E40" w:rsidRPr="00E80481" w:rsidRDefault="00EA3E40" w:rsidP="00E80481">
      <w:pPr>
        <w:pStyle w:val="NoSpacing"/>
        <w:numPr>
          <w:ilvl w:val="0"/>
          <w:numId w:val="36"/>
        </w:numPr>
        <w:spacing w:line="276" w:lineRule="auto"/>
        <w:rPr>
          <w:rFonts w:ascii="Calibri" w:hAnsi="Calibri" w:cs="Calibri"/>
          <w:lang w:val="en-ZA" w:eastAsia="en-GB"/>
        </w:rPr>
      </w:pPr>
      <w:r w:rsidRPr="00E80481">
        <w:rPr>
          <w:rFonts w:ascii="Calibri" w:hAnsi="Calibri" w:cs="Calibri"/>
          <w:lang w:val="en-ZA" w:eastAsia="en-GB"/>
        </w:rPr>
        <w:t>Every entrant participating in the promotion shall be deemed to have acknowledged and accepted the rules by virtue of their participation.</w:t>
      </w:r>
    </w:p>
    <w:p w14:paraId="2137090F" w14:textId="77777777" w:rsidR="00EA3E40" w:rsidRPr="00E80481" w:rsidRDefault="00EA3E40" w:rsidP="00E80481">
      <w:pPr>
        <w:pStyle w:val="NoSpacing"/>
        <w:numPr>
          <w:ilvl w:val="0"/>
          <w:numId w:val="36"/>
        </w:numPr>
        <w:spacing w:line="276" w:lineRule="auto"/>
        <w:rPr>
          <w:rFonts w:ascii="Calibri" w:hAnsi="Calibri" w:cs="Calibri"/>
        </w:rPr>
      </w:pPr>
      <w:r w:rsidRPr="00E80481">
        <w:rPr>
          <w:rFonts w:ascii="Calibri" w:hAnsi="Calibri" w:cs="Calibri"/>
        </w:rPr>
        <w:t>Should any accounts be suspected of abuse (including any form of bonus abuse) or irregular activities noted at Bettabets discretion, Bettabets has the right to revoke any allocated funds and exclude any individual from the promotional campaign.</w:t>
      </w:r>
    </w:p>
    <w:p w14:paraId="57633693" w14:textId="77777777" w:rsidR="00EA3E40" w:rsidRPr="00E80481" w:rsidRDefault="00EA3E40" w:rsidP="00E80481">
      <w:pPr>
        <w:pStyle w:val="NoSpacing"/>
        <w:numPr>
          <w:ilvl w:val="0"/>
          <w:numId w:val="36"/>
        </w:numPr>
        <w:spacing w:line="276" w:lineRule="auto"/>
        <w:rPr>
          <w:rFonts w:ascii="Calibri" w:hAnsi="Calibri" w:cs="Calibri"/>
          <w:highlight w:val="yellow"/>
          <w:lang w:val="en-ZA" w:eastAsia="en-GB"/>
        </w:rPr>
      </w:pPr>
      <w:r w:rsidRPr="00E80481">
        <w:rPr>
          <w:rFonts w:ascii="Calibri" w:hAnsi="Calibri" w:cs="Calibri"/>
          <w:highlight w:val="yellow"/>
          <w:lang w:val="en-ZA" w:eastAsia="en-GB"/>
        </w:rPr>
        <w:t>Bettabets Standard Terms and Conditions apply. (please link)</w:t>
      </w:r>
    </w:p>
    <w:p w14:paraId="3131B249" w14:textId="13EEE9BA" w:rsidR="00F410AD" w:rsidRPr="00EA3E40" w:rsidRDefault="00EA3E40" w:rsidP="00E80481">
      <w:pPr>
        <w:pStyle w:val="NoSpacing"/>
        <w:numPr>
          <w:ilvl w:val="0"/>
          <w:numId w:val="36"/>
        </w:numPr>
        <w:spacing w:line="276" w:lineRule="auto"/>
      </w:pPr>
      <w:r w:rsidRPr="00E80481">
        <w:rPr>
          <w:rFonts w:ascii="Calibri" w:hAnsi="Calibri" w:cs="Calibri"/>
        </w:rPr>
        <w:t>Winners Know When To Stop. National Responsible Gambling Program. Toll-Free Helpline: 0800 006 00</w:t>
      </w:r>
      <w:r w:rsidRPr="00103379">
        <w:t>8 or WhatsApp Help to 076 675 0710 </w:t>
      </w:r>
    </w:p>
    <w:sectPr w:rsidR="00F410AD" w:rsidRPr="00EA3E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037C32"/>
    <w:multiLevelType w:val="hybridMultilevel"/>
    <w:tmpl w:val="5054098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107179FA"/>
    <w:multiLevelType w:val="hybridMultilevel"/>
    <w:tmpl w:val="E0DCF406"/>
    <w:lvl w:ilvl="0" w:tplc="32FA021A">
      <w:start w:val="1"/>
      <w:numFmt w:val="decimal"/>
      <w:lvlText w:val="%1."/>
      <w:lvlJc w:val="left"/>
      <w:pPr>
        <w:ind w:left="720" w:hanging="360"/>
      </w:pPr>
      <w:rPr>
        <w:rFonts w:hint="default"/>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7B70C51"/>
    <w:multiLevelType w:val="hybridMultilevel"/>
    <w:tmpl w:val="BA20127C"/>
    <w:lvl w:ilvl="0" w:tplc="26ACF5A2">
      <w:start w:val="13"/>
      <w:numFmt w:val="bullet"/>
      <w:lvlText w:val="-"/>
      <w:lvlJc w:val="left"/>
      <w:pPr>
        <w:ind w:left="1440" w:hanging="360"/>
      </w:pPr>
      <w:rPr>
        <w:rFonts w:ascii="Calibri" w:eastAsiaTheme="minorHAnsi" w:hAnsi="Calibri" w:cs="Calibri"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 w15:restartNumberingAfterBreak="0">
    <w:nsid w:val="17D919EE"/>
    <w:multiLevelType w:val="hybridMultilevel"/>
    <w:tmpl w:val="DFD8DF9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B1A5ADE"/>
    <w:multiLevelType w:val="hybridMultilevel"/>
    <w:tmpl w:val="64D6F9CE"/>
    <w:lvl w:ilvl="0" w:tplc="0809000F">
      <w:start w:val="1"/>
      <w:numFmt w:val="decimal"/>
      <w:lvlText w:val="%1."/>
      <w:lvlJc w:val="left"/>
      <w:pPr>
        <w:ind w:left="720" w:hanging="360"/>
      </w:pPr>
    </w:lvl>
    <w:lvl w:ilvl="1" w:tplc="1144BBEA">
      <w:numFmt w:val="bullet"/>
      <w:lvlText w:val=""/>
      <w:lvlJc w:val="left"/>
      <w:pPr>
        <w:ind w:left="1440" w:hanging="360"/>
      </w:pPr>
      <w:rPr>
        <w:rFonts w:ascii="Calibri" w:eastAsiaTheme="minorHAnsi" w:hAnsi="Calibri" w:cs="Calibri"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B832E84"/>
    <w:multiLevelType w:val="hybridMultilevel"/>
    <w:tmpl w:val="94169A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D7C5766"/>
    <w:multiLevelType w:val="hybridMultilevel"/>
    <w:tmpl w:val="39E44D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54D34E3"/>
    <w:multiLevelType w:val="hybridMultilevel"/>
    <w:tmpl w:val="45C275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6D56532"/>
    <w:multiLevelType w:val="hybridMultilevel"/>
    <w:tmpl w:val="E742970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29E27223"/>
    <w:multiLevelType w:val="hybridMultilevel"/>
    <w:tmpl w:val="7068C690"/>
    <w:lvl w:ilvl="0" w:tplc="26ACF5A2">
      <w:start w:val="13"/>
      <w:numFmt w:val="bullet"/>
      <w:lvlText w:val="-"/>
      <w:lvlJc w:val="left"/>
      <w:pPr>
        <w:ind w:left="1440" w:hanging="360"/>
      </w:pPr>
      <w:rPr>
        <w:rFonts w:ascii="Calibri" w:eastAsiaTheme="minorHAnsi" w:hAnsi="Calibri" w:cs="Calibri" w:hint="default"/>
      </w:rPr>
    </w:lvl>
    <w:lvl w:ilvl="1" w:tplc="FFFFFFFF">
      <w:numFmt w:val="bullet"/>
      <w:lvlText w:val=""/>
      <w:lvlJc w:val="left"/>
      <w:pPr>
        <w:ind w:left="1440" w:hanging="360"/>
      </w:pPr>
      <w:rPr>
        <w:rFonts w:ascii="Calibri" w:eastAsiaTheme="minorHAnsi" w:hAnsi="Calibri" w:cs="Calibri"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F062488"/>
    <w:multiLevelType w:val="hybridMultilevel"/>
    <w:tmpl w:val="7F2057B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2A06876"/>
    <w:multiLevelType w:val="hybridMultilevel"/>
    <w:tmpl w:val="748ED1D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15:restartNumberingAfterBreak="0">
    <w:nsid w:val="3400167E"/>
    <w:multiLevelType w:val="hybridMultilevel"/>
    <w:tmpl w:val="2C88A1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8D629DE"/>
    <w:multiLevelType w:val="hybridMultilevel"/>
    <w:tmpl w:val="B1D4AA7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15:restartNumberingAfterBreak="0">
    <w:nsid w:val="39D00DB2"/>
    <w:multiLevelType w:val="hybridMultilevel"/>
    <w:tmpl w:val="3B4409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E0D41D8"/>
    <w:multiLevelType w:val="multilevel"/>
    <w:tmpl w:val="6A6AB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27F3291"/>
    <w:multiLevelType w:val="hybridMultilevel"/>
    <w:tmpl w:val="FB24430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33C0B89"/>
    <w:multiLevelType w:val="hybridMultilevel"/>
    <w:tmpl w:val="DE1EE2E4"/>
    <w:lvl w:ilvl="0" w:tplc="26ACF5A2">
      <w:start w:val="13"/>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8" w15:restartNumberingAfterBreak="0">
    <w:nsid w:val="44F23312"/>
    <w:multiLevelType w:val="hybridMultilevel"/>
    <w:tmpl w:val="08FC1B5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9" w15:restartNumberingAfterBreak="0">
    <w:nsid w:val="46393DB7"/>
    <w:multiLevelType w:val="hybridMultilevel"/>
    <w:tmpl w:val="C326447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0" w15:restartNumberingAfterBreak="0">
    <w:nsid w:val="4B60596E"/>
    <w:multiLevelType w:val="hybridMultilevel"/>
    <w:tmpl w:val="103AE7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F3434B5"/>
    <w:multiLevelType w:val="hybridMultilevel"/>
    <w:tmpl w:val="A420F06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FF6583F"/>
    <w:multiLevelType w:val="hybridMultilevel"/>
    <w:tmpl w:val="01906990"/>
    <w:lvl w:ilvl="0" w:tplc="08090003">
      <w:start w:val="1"/>
      <w:numFmt w:val="bullet"/>
      <w:lvlText w:val="o"/>
      <w:lvlJc w:val="left"/>
      <w:pPr>
        <w:ind w:left="720" w:hanging="360"/>
      </w:pPr>
      <w:rPr>
        <w:rFonts w:ascii="Courier New" w:hAnsi="Courier New" w:cs="Courier New" w:hint="default"/>
      </w:rPr>
    </w:lvl>
    <w:lvl w:ilvl="1" w:tplc="FFFFFFFF">
      <w:numFmt w:val="bullet"/>
      <w:lvlText w:val=""/>
      <w:lvlJc w:val="left"/>
      <w:pPr>
        <w:ind w:left="1440" w:hanging="360"/>
      </w:pPr>
      <w:rPr>
        <w:rFonts w:ascii="Calibri" w:eastAsiaTheme="minorHAnsi" w:hAnsi="Calibri" w:cs="Calibri"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50087FA6"/>
    <w:multiLevelType w:val="hybridMultilevel"/>
    <w:tmpl w:val="F96091C8"/>
    <w:lvl w:ilvl="0" w:tplc="1C090001">
      <w:start w:val="1"/>
      <w:numFmt w:val="bullet"/>
      <w:lvlText w:val=""/>
      <w:lvlJc w:val="left"/>
      <w:pPr>
        <w:ind w:left="720" w:hanging="360"/>
      </w:pPr>
      <w:rPr>
        <w:rFonts w:ascii="Symbol" w:hAnsi="Symbol"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52EF6C44"/>
    <w:multiLevelType w:val="hybridMultilevel"/>
    <w:tmpl w:val="68D8C36E"/>
    <w:lvl w:ilvl="0" w:tplc="74542E38">
      <w:start w:val="27"/>
      <w:numFmt w:val="bullet"/>
      <w:lvlText w:val="-"/>
      <w:lvlJc w:val="left"/>
      <w:pPr>
        <w:ind w:left="1494" w:hanging="360"/>
      </w:pPr>
      <w:rPr>
        <w:rFonts w:ascii="Calibri" w:eastAsiaTheme="minorHAnsi" w:hAnsi="Calibri" w:cs="Calibri" w:hint="default"/>
      </w:rPr>
    </w:lvl>
    <w:lvl w:ilvl="1" w:tplc="08090003" w:tentative="1">
      <w:start w:val="1"/>
      <w:numFmt w:val="bullet"/>
      <w:lvlText w:val="o"/>
      <w:lvlJc w:val="left"/>
      <w:pPr>
        <w:ind w:left="2214" w:hanging="360"/>
      </w:pPr>
      <w:rPr>
        <w:rFonts w:ascii="Courier New" w:hAnsi="Courier New" w:cs="Courier New" w:hint="default"/>
      </w:rPr>
    </w:lvl>
    <w:lvl w:ilvl="2" w:tplc="08090005" w:tentative="1">
      <w:start w:val="1"/>
      <w:numFmt w:val="bullet"/>
      <w:lvlText w:val=""/>
      <w:lvlJc w:val="left"/>
      <w:pPr>
        <w:ind w:left="2934" w:hanging="360"/>
      </w:pPr>
      <w:rPr>
        <w:rFonts w:ascii="Wingdings" w:hAnsi="Wingdings" w:hint="default"/>
      </w:rPr>
    </w:lvl>
    <w:lvl w:ilvl="3" w:tplc="08090001" w:tentative="1">
      <w:start w:val="1"/>
      <w:numFmt w:val="bullet"/>
      <w:lvlText w:val=""/>
      <w:lvlJc w:val="left"/>
      <w:pPr>
        <w:ind w:left="3654" w:hanging="360"/>
      </w:pPr>
      <w:rPr>
        <w:rFonts w:ascii="Symbol" w:hAnsi="Symbol" w:hint="default"/>
      </w:rPr>
    </w:lvl>
    <w:lvl w:ilvl="4" w:tplc="08090003" w:tentative="1">
      <w:start w:val="1"/>
      <w:numFmt w:val="bullet"/>
      <w:lvlText w:val="o"/>
      <w:lvlJc w:val="left"/>
      <w:pPr>
        <w:ind w:left="4374" w:hanging="360"/>
      </w:pPr>
      <w:rPr>
        <w:rFonts w:ascii="Courier New" w:hAnsi="Courier New" w:cs="Courier New" w:hint="default"/>
      </w:rPr>
    </w:lvl>
    <w:lvl w:ilvl="5" w:tplc="08090005" w:tentative="1">
      <w:start w:val="1"/>
      <w:numFmt w:val="bullet"/>
      <w:lvlText w:val=""/>
      <w:lvlJc w:val="left"/>
      <w:pPr>
        <w:ind w:left="5094" w:hanging="360"/>
      </w:pPr>
      <w:rPr>
        <w:rFonts w:ascii="Wingdings" w:hAnsi="Wingdings" w:hint="default"/>
      </w:rPr>
    </w:lvl>
    <w:lvl w:ilvl="6" w:tplc="08090001" w:tentative="1">
      <w:start w:val="1"/>
      <w:numFmt w:val="bullet"/>
      <w:lvlText w:val=""/>
      <w:lvlJc w:val="left"/>
      <w:pPr>
        <w:ind w:left="5814" w:hanging="360"/>
      </w:pPr>
      <w:rPr>
        <w:rFonts w:ascii="Symbol" w:hAnsi="Symbol" w:hint="default"/>
      </w:rPr>
    </w:lvl>
    <w:lvl w:ilvl="7" w:tplc="08090003" w:tentative="1">
      <w:start w:val="1"/>
      <w:numFmt w:val="bullet"/>
      <w:lvlText w:val="o"/>
      <w:lvlJc w:val="left"/>
      <w:pPr>
        <w:ind w:left="6534" w:hanging="360"/>
      </w:pPr>
      <w:rPr>
        <w:rFonts w:ascii="Courier New" w:hAnsi="Courier New" w:cs="Courier New" w:hint="default"/>
      </w:rPr>
    </w:lvl>
    <w:lvl w:ilvl="8" w:tplc="08090005" w:tentative="1">
      <w:start w:val="1"/>
      <w:numFmt w:val="bullet"/>
      <w:lvlText w:val=""/>
      <w:lvlJc w:val="left"/>
      <w:pPr>
        <w:ind w:left="7254" w:hanging="360"/>
      </w:pPr>
      <w:rPr>
        <w:rFonts w:ascii="Wingdings" w:hAnsi="Wingdings" w:hint="default"/>
      </w:rPr>
    </w:lvl>
  </w:abstractNum>
  <w:abstractNum w:abstractNumId="25" w15:restartNumberingAfterBreak="0">
    <w:nsid w:val="56F54D99"/>
    <w:multiLevelType w:val="hybridMultilevel"/>
    <w:tmpl w:val="5712DD8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F1D1F42"/>
    <w:multiLevelType w:val="hybridMultilevel"/>
    <w:tmpl w:val="D56AF33C"/>
    <w:lvl w:ilvl="0" w:tplc="08090001">
      <w:start w:val="1"/>
      <w:numFmt w:val="bullet"/>
      <w:lvlText w:val=""/>
      <w:lvlJc w:val="left"/>
      <w:pPr>
        <w:ind w:left="1440" w:hanging="360"/>
      </w:pPr>
      <w:rPr>
        <w:rFonts w:ascii="Symbol" w:hAnsi="Symbol" w:hint="default"/>
      </w:rPr>
    </w:lvl>
    <w:lvl w:ilvl="1" w:tplc="FFFFFFFF">
      <w:numFmt w:val="bullet"/>
      <w:lvlText w:val=""/>
      <w:lvlJc w:val="left"/>
      <w:pPr>
        <w:ind w:left="1440" w:hanging="360"/>
      </w:pPr>
      <w:rPr>
        <w:rFonts w:ascii="Calibri" w:eastAsiaTheme="minorHAnsi" w:hAnsi="Calibri" w:cs="Calibri"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64F71CF6"/>
    <w:multiLevelType w:val="hybridMultilevel"/>
    <w:tmpl w:val="9EC0B8B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8" w15:restartNumberingAfterBreak="0">
    <w:nsid w:val="664C4031"/>
    <w:multiLevelType w:val="hybridMultilevel"/>
    <w:tmpl w:val="3D204884"/>
    <w:lvl w:ilvl="0" w:tplc="08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9" w15:restartNumberingAfterBreak="0">
    <w:nsid w:val="687C30EA"/>
    <w:multiLevelType w:val="hybridMultilevel"/>
    <w:tmpl w:val="86D63836"/>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0" w15:restartNumberingAfterBreak="0">
    <w:nsid w:val="6BD34C29"/>
    <w:multiLevelType w:val="hybridMultilevel"/>
    <w:tmpl w:val="9F8EAA3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0DB50D6"/>
    <w:multiLevelType w:val="hybridMultilevel"/>
    <w:tmpl w:val="ABEC1BB6"/>
    <w:lvl w:ilvl="0" w:tplc="08090001">
      <w:start w:val="1"/>
      <w:numFmt w:val="bullet"/>
      <w:lvlText w:val=""/>
      <w:lvlJc w:val="left"/>
      <w:pPr>
        <w:ind w:left="720" w:hanging="360"/>
      </w:pPr>
      <w:rPr>
        <w:rFonts w:ascii="Symbol" w:hAnsi="Symbol"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711F0AFF"/>
    <w:multiLevelType w:val="hybridMultilevel"/>
    <w:tmpl w:val="49884F2A"/>
    <w:lvl w:ilvl="0" w:tplc="8B34CE64">
      <w:numFmt w:val="bullet"/>
      <w:lvlText w:val="-"/>
      <w:lvlJc w:val="left"/>
      <w:pPr>
        <w:ind w:left="1800" w:hanging="360"/>
      </w:pPr>
      <w:rPr>
        <w:rFonts w:ascii="Calibri" w:eastAsiaTheme="minorHAnsi" w:hAnsi="Calibri" w:cs="Calibri"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3" w15:restartNumberingAfterBreak="0">
    <w:nsid w:val="735979CC"/>
    <w:multiLevelType w:val="hybridMultilevel"/>
    <w:tmpl w:val="1438E5F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4" w15:restartNumberingAfterBreak="0">
    <w:nsid w:val="756F6260"/>
    <w:multiLevelType w:val="hybridMultilevel"/>
    <w:tmpl w:val="4408318E"/>
    <w:lvl w:ilvl="0" w:tplc="9B84BA82">
      <w:start w:val="1"/>
      <w:numFmt w:val="decimal"/>
      <w:lvlText w:val="%1."/>
      <w:lvlJc w:val="left"/>
      <w:pPr>
        <w:ind w:left="720" w:hanging="360"/>
      </w:pPr>
      <w:rPr>
        <w:rFonts w:hint="default"/>
        <w:b/>
        <w:bCs/>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5" w15:restartNumberingAfterBreak="0">
    <w:nsid w:val="75D253F3"/>
    <w:multiLevelType w:val="hybridMultilevel"/>
    <w:tmpl w:val="A738BBBE"/>
    <w:lvl w:ilvl="0" w:tplc="08090001">
      <w:start w:val="1"/>
      <w:numFmt w:val="bullet"/>
      <w:lvlText w:val=""/>
      <w:lvlJc w:val="left"/>
      <w:pPr>
        <w:ind w:left="720" w:hanging="360"/>
      </w:pPr>
      <w:rPr>
        <w:rFonts w:ascii="Symbol" w:hAnsi="Symbol"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79087374"/>
    <w:multiLevelType w:val="hybridMultilevel"/>
    <w:tmpl w:val="14CC1E6C"/>
    <w:lvl w:ilvl="0" w:tplc="08090001">
      <w:start w:val="1"/>
      <w:numFmt w:val="bullet"/>
      <w:lvlText w:val=""/>
      <w:lvlJc w:val="left"/>
      <w:pPr>
        <w:ind w:left="1440" w:hanging="360"/>
      </w:pPr>
      <w:rPr>
        <w:rFonts w:ascii="Symbol" w:hAnsi="Symbol" w:hint="default"/>
      </w:rPr>
    </w:lvl>
    <w:lvl w:ilvl="1" w:tplc="FFFFFFFF">
      <w:numFmt w:val="bullet"/>
      <w:lvlText w:val=""/>
      <w:lvlJc w:val="left"/>
      <w:pPr>
        <w:ind w:left="1440" w:hanging="360"/>
      </w:pPr>
      <w:rPr>
        <w:rFonts w:ascii="Calibri" w:eastAsiaTheme="minorHAnsi" w:hAnsi="Calibri" w:cs="Calibri"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072047052">
    <w:abstractNumId w:val="16"/>
  </w:num>
  <w:num w:numId="2" w16cid:durableId="903680755">
    <w:abstractNumId w:val="1"/>
  </w:num>
  <w:num w:numId="3" w16cid:durableId="1580558873">
    <w:abstractNumId w:val="0"/>
  </w:num>
  <w:num w:numId="4" w16cid:durableId="864563224">
    <w:abstractNumId w:val="13"/>
  </w:num>
  <w:num w:numId="5" w16cid:durableId="284623984">
    <w:abstractNumId w:val="27"/>
  </w:num>
  <w:num w:numId="6" w16cid:durableId="264273209">
    <w:abstractNumId w:val="14"/>
  </w:num>
  <w:num w:numId="7" w16cid:durableId="1300460125">
    <w:abstractNumId w:val="28"/>
  </w:num>
  <w:num w:numId="8" w16cid:durableId="1458403363">
    <w:abstractNumId w:val="20"/>
  </w:num>
  <w:num w:numId="9" w16cid:durableId="370610747">
    <w:abstractNumId w:val="4"/>
  </w:num>
  <w:num w:numId="10" w16cid:durableId="1111556189">
    <w:abstractNumId w:val="17"/>
  </w:num>
  <w:num w:numId="11" w16cid:durableId="1039012904">
    <w:abstractNumId w:val="22"/>
  </w:num>
  <w:num w:numId="12" w16cid:durableId="1425106376">
    <w:abstractNumId w:val="26"/>
  </w:num>
  <w:num w:numId="13" w16cid:durableId="1914000279">
    <w:abstractNumId w:val="36"/>
  </w:num>
  <w:num w:numId="14" w16cid:durableId="1033001774">
    <w:abstractNumId w:val="24"/>
  </w:num>
  <w:num w:numId="15" w16cid:durableId="179122877">
    <w:abstractNumId w:val="9"/>
  </w:num>
  <w:num w:numId="16" w16cid:durableId="1818108355">
    <w:abstractNumId w:val="8"/>
  </w:num>
  <w:num w:numId="17" w16cid:durableId="1913733291">
    <w:abstractNumId w:val="5"/>
  </w:num>
  <w:num w:numId="18" w16cid:durableId="1067611559">
    <w:abstractNumId w:val="19"/>
  </w:num>
  <w:num w:numId="19" w16cid:durableId="548037099">
    <w:abstractNumId w:val="15"/>
  </w:num>
  <w:num w:numId="20" w16cid:durableId="1240170406">
    <w:abstractNumId w:val="35"/>
  </w:num>
  <w:num w:numId="21" w16cid:durableId="703137130">
    <w:abstractNumId w:val="2"/>
  </w:num>
  <w:num w:numId="22" w16cid:durableId="1644894608">
    <w:abstractNumId w:val="31"/>
  </w:num>
  <w:num w:numId="23" w16cid:durableId="806317945">
    <w:abstractNumId w:val="21"/>
  </w:num>
  <w:num w:numId="24" w16cid:durableId="829054083">
    <w:abstractNumId w:val="25"/>
  </w:num>
  <w:num w:numId="25" w16cid:durableId="1081221969">
    <w:abstractNumId w:val="3"/>
  </w:num>
  <w:num w:numId="26" w16cid:durableId="1343976135">
    <w:abstractNumId w:val="6"/>
  </w:num>
  <w:num w:numId="27" w16cid:durableId="28990908">
    <w:abstractNumId w:val="10"/>
  </w:num>
  <w:num w:numId="28" w16cid:durableId="652757567">
    <w:abstractNumId w:val="7"/>
  </w:num>
  <w:num w:numId="29" w16cid:durableId="176888554">
    <w:abstractNumId w:val="32"/>
  </w:num>
  <w:num w:numId="30" w16cid:durableId="636761464">
    <w:abstractNumId w:val="30"/>
  </w:num>
  <w:num w:numId="31" w16cid:durableId="1760636241">
    <w:abstractNumId w:val="12"/>
  </w:num>
  <w:num w:numId="32" w16cid:durableId="1422414923">
    <w:abstractNumId w:val="23"/>
  </w:num>
  <w:num w:numId="33" w16cid:durableId="263540440">
    <w:abstractNumId w:val="34"/>
  </w:num>
  <w:num w:numId="34" w16cid:durableId="582497929">
    <w:abstractNumId w:val="33"/>
  </w:num>
  <w:num w:numId="35" w16cid:durableId="1571112031">
    <w:abstractNumId w:val="11"/>
  </w:num>
  <w:num w:numId="36" w16cid:durableId="1605842475">
    <w:abstractNumId w:val="18"/>
  </w:num>
  <w:num w:numId="37" w16cid:durableId="1506556787">
    <w:abstractNumId w:val="2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Sheetal Ramnarain">
    <w15:presenceInfo w15:providerId="AD" w15:userId="S::sheetal@bettagaming.com::03b155ac-60eb-43a5-b914-a399bdea7ec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467"/>
    <w:rsid w:val="00081F37"/>
    <w:rsid w:val="000B4F42"/>
    <w:rsid w:val="00124BF5"/>
    <w:rsid w:val="00143FF2"/>
    <w:rsid w:val="00160D95"/>
    <w:rsid w:val="001A6039"/>
    <w:rsid w:val="001B7CF7"/>
    <w:rsid w:val="001D38CF"/>
    <w:rsid w:val="001F31E9"/>
    <w:rsid w:val="00206B03"/>
    <w:rsid w:val="0026059E"/>
    <w:rsid w:val="002E47AB"/>
    <w:rsid w:val="0035082E"/>
    <w:rsid w:val="004129E1"/>
    <w:rsid w:val="0049407B"/>
    <w:rsid w:val="004A6A1B"/>
    <w:rsid w:val="004D30A9"/>
    <w:rsid w:val="004F23BD"/>
    <w:rsid w:val="004F6BDB"/>
    <w:rsid w:val="00565828"/>
    <w:rsid w:val="005865DF"/>
    <w:rsid w:val="00591A30"/>
    <w:rsid w:val="0059365A"/>
    <w:rsid w:val="00593FEC"/>
    <w:rsid w:val="005D0D26"/>
    <w:rsid w:val="005F13C3"/>
    <w:rsid w:val="006E4BBC"/>
    <w:rsid w:val="00717A8E"/>
    <w:rsid w:val="007E4B02"/>
    <w:rsid w:val="007F6062"/>
    <w:rsid w:val="00832C92"/>
    <w:rsid w:val="00835364"/>
    <w:rsid w:val="0088177A"/>
    <w:rsid w:val="00881A94"/>
    <w:rsid w:val="00893483"/>
    <w:rsid w:val="008A7418"/>
    <w:rsid w:val="008C771A"/>
    <w:rsid w:val="008F61C5"/>
    <w:rsid w:val="009266E0"/>
    <w:rsid w:val="00A06B38"/>
    <w:rsid w:val="00A579FD"/>
    <w:rsid w:val="00A76DA6"/>
    <w:rsid w:val="00B61896"/>
    <w:rsid w:val="00B77280"/>
    <w:rsid w:val="00BA49ED"/>
    <w:rsid w:val="00BB28E3"/>
    <w:rsid w:val="00C15C39"/>
    <w:rsid w:val="00C86C1E"/>
    <w:rsid w:val="00D20CCE"/>
    <w:rsid w:val="00D250B5"/>
    <w:rsid w:val="00D516BE"/>
    <w:rsid w:val="00DD4AFF"/>
    <w:rsid w:val="00DE3ADC"/>
    <w:rsid w:val="00E0397B"/>
    <w:rsid w:val="00E11061"/>
    <w:rsid w:val="00E27F74"/>
    <w:rsid w:val="00E73411"/>
    <w:rsid w:val="00E80481"/>
    <w:rsid w:val="00E84F3E"/>
    <w:rsid w:val="00E915B5"/>
    <w:rsid w:val="00E9447D"/>
    <w:rsid w:val="00EA0C30"/>
    <w:rsid w:val="00EA3E40"/>
    <w:rsid w:val="00EB0467"/>
    <w:rsid w:val="00EF05FB"/>
    <w:rsid w:val="00F20AF6"/>
    <w:rsid w:val="00F410AD"/>
    <w:rsid w:val="00F42C86"/>
    <w:rsid w:val="00F634AA"/>
    <w:rsid w:val="00FB741B"/>
    <w:rsid w:val="00FC05C7"/>
    <w:rsid w:val="00FC6AB7"/>
  </w:rsids>
  <m:mathPr>
    <m:mathFont m:val="Cambria Math"/>
    <m:brkBin m:val="before"/>
    <m:brkBinSub m:val="--"/>
    <m:smallFrac m:val="0"/>
    <m:dispDef/>
    <m:lMargin m:val="0"/>
    <m:rMargin m:val="0"/>
    <m:defJc m:val="centerGroup"/>
    <m:wrapIndent m:val="1440"/>
    <m:intLim m:val="subSup"/>
    <m:naryLim m:val="undOvr"/>
  </m:mathPr>
  <w:themeFontLang w:val="en-ZA"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E64E854"/>
  <w15:chartTrackingRefBased/>
  <w15:docId w15:val="{6EFBB0B0-61BA-AF46-8863-8D6652732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Z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0467"/>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0467"/>
    <w:pPr>
      <w:ind w:left="720"/>
      <w:contextualSpacing/>
    </w:pPr>
  </w:style>
  <w:style w:type="character" w:customStyle="1" w:styleId="selectable-text">
    <w:name w:val="selectable-text"/>
    <w:basedOn w:val="DefaultParagraphFont"/>
    <w:rsid w:val="00EB0467"/>
  </w:style>
  <w:style w:type="paragraph" w:styleId="NoSpacing">
    <w:name w:val="No Spacing"/>
    <w:uiPriority w:val="1"/>
    <w:qFormat/>
    <w:rsid w:val="00EB0467"/>
    <w:rPr>
      <w:lang w:val="en-US"/>
    </w:rPr>
  </w:style>
  <w:style w:type="table" w:styleId="TableGrid">
    <w:name w:val="Table Grid"/>
    <w:basedOn w:val="TableNormal"/>
    <w:uiPriority w:val="39"/>
    <w:rsid w:val="00EB04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EA0C30"/>
    <w:pPr>
      <w:spacing w:before="100" w:beforeAutospacing="1" w:after="100" w:afterAutospacing="1"/>
    </w:pPr>
    <w:rPr>
      <w:rFonts w:ascii="Times New Roman" w:eastAsia="Times New Roman" w:hAnsi="Times New Roman" w:cs="Times New Roman"/>
      <w:kern w:val="0"/>
      <w:lang w:val="en-ZA" w:eastAsia="en-GB"/>
      <w14:ligatures w14:val="none"/>
    </w:rPr>
  </w:style>
  <w:style w:type="character" w:styleId="Hyperlink">
    <w:name w:val="Hyperlink"/>
    <w:basedOn w:val="DefaultParagraphFont"/>
    <w:uiPriority w:val="99"/>
    <w:unhideWhenUsed/>
    <w:rsid w:val="00E915B5"/>
    <w:rPr>
      <w:color w:val="0563C1" w:themeColor="hyperlink"/>
      <w:u w:val="single"/>
    </w:rPr>
  </w:style>
  <w:style w:type="paragraph" w:styleId="Revision">
    <w:name w:val="Revision"/>
    <w:hidden/>
    <w:uiPriority w:val="99"/>
    <w:semiHidden/>
    <w:rsid w:val="00EF05FB"/>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44668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fbc45ad3-1178-43c9-9753-56f525c0dcba">
      <Terms xmlns="http://schemas.microsoft.com/office/infopath/2007/PartnerControls"/>
    </lcf76f155ced4ddcb4097134ff3c332f>
    <TaxCatchAll xmlns="ca6976a1-0392-49a2-bbee-181d46b10b82"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1FCA545B312EB489CF76514280ABC52" ma:contentTypeVersion="15" ma:contentTypeDescription="Create a new document." ma:contentTypeScope="" ma:versionID="81827cbd1c739de221eccc8d68bef9cc">
  <xsd:schema xmlns:xsd="http://www.w3.org/2001/XMLSchema" xmlns:xs="http://www.w3.org/2001/XMLSchema" xmlns:p="http://schemas.microsoft.com/office/2006/metadata/properties" xmlns:ns2="ca6976a1-0392-49a2-bbee-181d46b10b82" xmlns:ns3="fbc45ad3-1178-43c9-9753-56f525c0dcba" targetNamespace="http://schemas.microsoft.com/office/2006/metadata/properties" ma:root="true" ma:fieldsID="df213dde1cb1ea72eef5c166f6c10207" ns2:_="" ns3:_="">
    <xsd:import namespace="ca6976a1-0392-49a2-bbee-181d46b10b82"/>
    <xsd:import namespace="fbc45ad3-1178-43c9-9753-56f525c0dcba"/>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element ref="ns3:MediaServiceDateTaken"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a6976a1-0392-49a2-bbee-181d46b10b8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eeefeeb3-0209-4706-964b-8bbe856c1b17}" ma:internalName="TaxCatchAll" ma:showField="CatchAllData" ma:web="ca6976a1-0392-49a2-bbee-181d46b10b82">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fbc45ad3-1178-43c9-9753-56f525c0dcba"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Location" ma:index="16" nillable="true" ma:displayName="Location" ma:indexed="true"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db71ba21-0c60-4df4-b33c-fc01621c00db" ma:termSetId="09814cd3-568e-fe90-9814-8d621ff8fb84" ma:anchorId="fba54fb3-c3e1-fe81-a776-ca4b69148c4d" ma:open="true" ma:isKeyword="false">
      <xsd:complexType>
        <xsd:sequence>
          <xsd:element ref="pc:Terms" minOccurs="0" maxOccurs="1"/>
        </xsd:sequence>
      </xsd:complexType>
    </xsd:element>
    <xsd:element name="MediaServiceOCR" ma:index="22"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1139668-A5C9-439E-9DAE-DCF60665E9CB}">
  <ds:schemaRefs>
    <ds:schemaRef ds:uri="http://schemas.microsoft.com/sharepoint/v3/contenttype/forms"/>
  </ds:schemaRefs>
</ds:datastoreItem>
</file>

<file path=customXml/itemProps2.xml><?xml version="1.0" encoding="utf-8"?>
<ds:datastoreItem xmlns:ds="http://schemas.openxmlformats.org/officeDocument/2006/customXml" ds:itemID="{A62E41C0-912D-4D08-A71D-074242D8DF53}">
  <ds:schemaRefs>
    <ds:schemaRef ds:uri="http://schemas.microsoft.com/office/2006/metadata/properties"/>
    <ds:schemaRef ds:uri="http://schemas.microsoft.com/office/infopath/2007/PartnerControls"/>
    <ds:schemaRef ds:uri="fbc45ad3-1178-43c9-9753-56f525c0dcba"/>
    <ds:schemaRef ds:uri="ca6976a1-0392-49a2-bbee-181d46b10b82"/>
  </ds:schemaRefs>
</ds:datastoreItem>
</file>

<file path=customXml/itemProps3.xml><?xml version="1.0" encoding="utf-8"?>
<ds:datastoreItem xmlns:ds="http://schemas.openxmlformats.org/officeDocument/2006/customXml" ds:itemID="{C996D58B-1E10-4361-A4F6-B661E9A3075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a6976a1-0392-49a2-bbee-181d46b10b82"/>
    <ds:schemaRef ds:uri="fbc45ad3-1178-43c9-9753-56f525c0dcb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2</Pages>
  <Words>547</Words>
  <Characters>2879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Sheetal Ramnarain</dc:creator>
  <cp:keywords/>
  <dc:description/>
  <cp:lastModifiedBy>Sheetal Ramnarain</cp:lastModifiedBy>
  <cp:revision>8</cp:revision>
  <dcterms:created xsi:type="dcterms:W3CDTF">2024-07-15T12:04:00Z</dcterms:created>
  <dcterms:modified xsi:type="dcterms:W3CDTF">2024-07-30T10:22:00Z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0x01010011FCA545B312EB489CF76514280ABC52</vt:lpwstr>
  </property>
  <property fmtid="{D5CDD505-2E9C-101B-9397-08002B2CF9AE}" pid="3" name="MediaServiceImageTags">
    <vt:lpwstr/>
  </property>
  <property fmtid="{D5CDD505-2E9C-101B-9397-08002B2CF9AE}" pid="4" name="GrammarlyDocumentId">
    <vt:lpwstr>7f2619518f2ef690cc73ea4652f8376d66e0a049da9e000a157803bdc5f34cf1</vt:lpwstr>
  </property>
</Properties>
</file>